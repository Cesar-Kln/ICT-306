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3C729" w14:textId="77777777" w:rsidR="007F30AE" w:rsidRPr="000E7483" w:rsidRDefault="001060FC" w:rsidP="000E7483">
      <w:pPr>
        <w:pStyle w:val="Titre"/>
      </w:pPr>
      <w:r>
        <w:t>Rapport Dessine-moi une maison</w:t>
      </w:r>
    </w:p>
    <w:p w14:paraId="1DEC34C2" w14:textId="77777777" w:rsidR="001060FC" w:rsidRDefault="001060FC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14:paraId="09B0A72F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463872E" wp14:editId="0945CD4D">
            <wp:extent cx="2714625" cy="2799254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" t="18990" r="2316" b="16972"/>
                    <a:stretch/>
                  </pic:blipFill>
                  <pic:spPr bwMode="auto">
                    <a:xfrm>
                      <a:off x="0" y="0"/>
                      <a:ext cx="2720172" cy="280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A6C19" w14:textId="77777777" w:rsidR="001D4577" w:rsidRPr="000E7483" w:rsidRDefault="001D4577" w:rsidP="001060FC"/>
    <w:p w14:paraId="7FE1D37E" w14:textId="77777777" w:rsidR="007F30AE" w:rsidRPr="000E7483" w:rsidRDefault="001060FC" w:rsidP="000E7483">
      <w:pPr>
        <w:spacing w:before="2000"/>
        <w:jc w:val="center"/>
      </w:pPr>
      <w:r>
        <w:t>Klein César – Min1b</w:t>
      </w:r>
    </w:p>
    <w:p w14:paraId="157B95DE" w14:textId="77777777" w:rsidR="007F30AE" w:rsidRPr="000E7483" w:rsidRDefault="001060FC" w:rsidP="000E7483">
      <w:pPr>
        <w:jc w:val="center"/>
      </w:pPr>
      <w:r>
        <w:t>ETML, Lausanne</w:t>
      </w:r>
    </w:p>
    <w:p w14:paraId="41311A53" w14:textId="77777777" w:rsidR="007F30AE" w:rsidRPr="000E7483" w:rsidRDefault="001060FC" w:rsidP="000E7483">
      <w:pPr>
        <w:jc w:val="center"/>
      </w:pPr>
      <w:r>
        <w:t>24 périodes</w:t>
      </w:r>
    </w:p>
    <w:p w14:paraId="13CBB03B" w14:textId="77777777" w:rsidR="007F30AE" w:rsidRPr="000E7483" w:rsidRDefault="001060FC" w:rsidP="000E7483">
      <w:pPr>
        <w:jc w:val="center"/>
      </w:pPr>
      <w:r>
        <w:t>Carrel</w:t>
      </w:r>
    </w:p>
    <w:p w14:paraId="08348541" w14:textId="77777777" w:rsidR="007F30AE" w:rsidRPr="000E7483" w:rsidRDefault="001060FC" w:rsidP="000E7483">
      <w:pPr>
        <w:jc w:val="center"/>
      </w:pPr>
      <w:r>
        <w:t>xavier.carrel@eduvaud.ch</w:t>
      </w:r>
    </w:p>
    <w:p w14:paraId="61E8BC7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389327BA" w14:textId="77777777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067E623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CF47ED8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AB2EBCD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D0CFCB3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6474813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7A4F438" w14:textId="77777777" w:rsidR="00116F07" w:rsidRDefault="00222F3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E39D0CC" w14:textId="77777777" w:rsidR="00116F07" w:rsidRDefault="00222F3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B0C14C1" w14:textId="77777777" w:rsidR="00116F07" w:rsidRDefault="00222F3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984E04A" w14:textId="77777777" w:rsidR="00116F07" w:rsidRDefault="00222F3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99D6F38" w14:textId="77777777" w:rsidR="00116F07" w:rsidRDefault="00222F3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7C0863F" w14:textId="77777777" w:rsidR="00116F07" w:rsidRDefault="00222F3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FEADCA1" w14:textId="77777777" w:rsidR="00116F07" w:rsidRDefault="00222F3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01ED9BE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A940BEA" w14:textId="77777777" w:rsidR="00116F07" w:rsidRDefault="00222F3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C99EB32" w14:textId="77777777" w:rsidR="00116F07" w:rsidRDefault="00222F3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7E0C791" w14:textId="77777777" w:rsidR="00116F07" w:rsidRDefault="00222F3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554B675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DE8637F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73DD36F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9E50A10" w14:textId="77777777" w:rsidR="00116F07" w:rsidRDefault="00222F3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2BFDF42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5E4997B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DE0C77F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352155F" w14:textId="77777777" w:rsidR="00116F07" w:rsidRDefault="00222F3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F0ACD3C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C70239B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512BC9C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ADA9B91" w14:textId="77777777" w:rsidR="00116F07" w:rsidRDefault="00222F3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F8EDCEC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6BE1C02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6453D23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9473B56" w14:textId="77777777" w:rsidR="00116F07" w:rsidRDefault="00222F3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CBC20FE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84A8671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E14728C" w14:textId="77777777" w:rsidR="00116F07" w:rsidRDefault="00222F3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17B2201" w14:textId="77777777" w:rsidR="00116F07" w:rsidRDefault="00222F3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BD43C3B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817824B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18EE4F70" w14:textId="77777777" w:rsidR="008E53F9" w:rsidRPr="008E53F9" w:rsidRDefault="008E53F9" w:rsidP="008E53F9">
      <w:pPr>
        <w:pStyle w:val="Corpsdetexte"/>
      </w:pPr>
    </w:p>
    <w:p w14:paraId="096A4D83" w14:textId="77777777" w:rsidR="00D160DD" w:rsidRDefault="00856409" w:rsidP="008E53F9">
      <w:pPr>
        <w:pStyle w:val="Titre2"/>
      </w:pPr>
      <w:bookmarkStart w:id="3" w:name="_Toc532179969"/>
      <w:bookmarkStart w:id="4" w:name="_Toc165969639"/>
      <w:r>
        <w:t>Titre</w:t>
      </w:r>
    </w:p>
    <w:p w14:paraId="4E2C5B8D" w14:textId="77777777" w:rsidR="00F43DDA" w:rsidRPr="00F43DDA" w:rsidRDefault="00F43DDA" w:rsidP="00F43DDA">
      <w:pPr>
        <w:pStyle w:val="NormalWeb"/>
        <w:jc w:val="center"/>
        <w:rPr>
          <w:rFonts w:asciiTheme="majorHAnsi" w:hAnsiTheme="majorHAnsi"/>
          <w:b/>
        </w:rPr>
      </w:pPr>
      <w:r w:rsidRPr="00F43DDA">
        <w:rPr>
          <w:rFonts w:asciiTheme="majorHAnsi" w:hAnsiTheme="majorHAnsi"/>
          <w:b/>
        </w:rPr>
        <w:t>SoloBuild sarl</w:t>
      </w:r>
    </w:p>
    <w:p w14:paraId="16C11C92" w14:textId="77777777" w:rsidR="0015167D" w:rsidRPr="00F43DDA" w:rsidRDefault="00F43DDA" w:rsidP="00F43DDA">
      <w:pPr>
        <w:pStyle w:val="NormalWeb"/>
        <w:jc w:val="center"/>
        <w:rPr>
          <w:rFonts w:asciiTheme="majorHAnsi" w:hAnsiTheme="majorHAnsi"/>
          <w:i/>
          <w:sz w:val="22"/>
          <w:szCs w:val="22"/>
        </w:rPr>
      </w:pPr>
      <w:r w:rsidRPr="00F43DDA">
        <w:rPr>
          <w:rFonts w:asciiTheme="majorHAnsi" w:hAnsiTheme="majorHAnsi"/>
          <w:i/>
          <w:sz w:val="22"/>
          <w:szCs w:val="22"/>
        </w:rPr>
        <w:t>Une entreprise mondialement connue dans la construction d’hôtels luxueux.</w:t>
      </w:r>
    </w:p>
    <w:p w14:paraId="0971D98B" w14:textId="77777777" w:rsidR="001060FC" w:rsidRDefault="001060FC" w:rsidP="001060FC">
      <w:pPr>
        <w:pStyle w:val="Retraitcorpsdetexte"/>
        <w:ind w:left="0"/>
      </w:pPr>
    </w:p>
    <w:p w14:paraId="6FB36E6D" w14:textId="77777777" w:rsidR="001060FC" w:rsidRDefault="001060FC" w:rsidP="001060FC">
      <w:pPr>
        <w:pStyle w:val="Retraitcorpsdetexte"/>
        <w:ind w:left="0"/>
      </w:pPr>
    </w:p>
    <w:p w14:paraId="51A04FFF" w14:textId="77777777" w:rsidR="001060FC" w:rsidRPr="00F664DF" w:rsidRDefault="001060FC" w:rsidP="001060FC">
      <w:pPr>
        <w:pStyle w:val="Retraitcorpsdetexte"/>
        <w:ind w:left="0"/>
      </w:pPr>
    </w:p>
    <w:p w14:paraId="0E29C1FB" w14:textId="77777777" w:rsidR="00753A51" w:rsidRDefault="00902523" w:rsidP="008E53F9">
      <w:pPr>
        <w:pStyle w:val="Titre2"/>
      </w:pPr>
      <w:bookmarkStart w:id="5" w:name="_Toc128323754"/>
      <w:r>
        <w:t>Description</w:t>
      </w:r>
      <w:bookmarkEnd w:id="5"/>
    </w:p>
    <w:p w14:paraId="73037393" w14:textId="77777777" w:rsidR="0015167D" w:rsidRDefault="0015167D" w:rsidP="0015167D">
      <w:pPr>
        <w:pStyle w:val="Retraitcorpsdetexte"/>
      </w:pPr>
    </w:p>
    <w:p w14:paraId="6675D3D9" w14:textId="77777777" w:rsidR="001060FC" w:rsidRDefault="00856409" w:rsidP="00F43DDA">
      <w:pPr>
        <w:pStyle w:val="Retraitcorpsdetexte"/>
        <w:ind w:left="0"/>
        <w:rPr>
          <w:sz w:val="22"/>
          <w:szCs w:val="22"/>
        </w:rPr>
      </w:pPr>
      <w:r w:rsidRPr="00F43DDA">
        <w:rPr>
          <w:sz w:val="22"/>
          <w:szCs w:val="22"/>
        </w:rPr>
        <w:t xml:space="preserve">Dans ce rapport </w:t>
      </w:r>
      <w:r w:rsidR="00F43DDA">
        <w:rPr>
          <w:sz w:val="22"/>
          <w:szCs w:val="22"/>
        </w:rPr>
        <w:t>du module 306 sur la gestion de projet,</w:t>
      </w:r>
      <w:r w:rsidRPr="00F43DDA">
        <w:rPr>
          <w:sz w:val="22"/>
          <w:szCs w:val="22"/>
        </w:rPr>
        <w:t xml:space="preserve"> nous allons créer un hôtel 5 étoiles à partir </w:t>
      </w:r>
      <w:r w:rsidR="00F43DDA" w:rsidRPr="00F43DDA">
        <w:rPr>
          <w:sz w:val="22"/>
          <w:szCs w:val="22"/>
        </w:rPr>
        <w:t>d’une base fournie</w:t>
      </w:r>
      <w:r w:rsidRPr="00F43DDA">
        <w:rPr>
          <w:sz w:val="22"/>
          <w:szCs w:val="22"/>
        </w:rPr>
        <w:t xml:space="preserve"> sur le logiciel Sweet Home 3D</w:t>
      </w:r>
      <w:r w:rsidR="00F43DDA">
        <w:rPr>
          <w:sz w:val="22"/>
          <w:szCs w:val="22"/>
        </w:rPr>
        <w:t>.</w:t>
      </w:r>
    </w:p>
    <w:p w14:paraId="514D1900" w14:textId="77777777" w:rsidR="00F43DDA" w:rsidRDefault="00F43DDA" w:rsidP="0015167D">
      <w:pPr>
        <w:pStyle w:val="Retraitcorpsdetexte"/>
        <w:rPr>
          <w:sz w:val="22"/>
          <w:szCs w:val="22"/>
        </w:rPr>
      </w:pPr>
    </w:p>
    <w:p w14:paraId="15C507CB" w14:textId="77777777" w:rsidR="00F43DDA" w:rsidRPr="00F43DDA" w:rsidRDefault="00F43DDA" w:rsidP="00F43DDA">
      <w:pPr>
        <w:pStyle w:val="Retraitcorpsdetexte"/>
        <w:ind w:left="0"/>
        <w:rPr>
          <w:sz w:val="22"/>
          <w:szCs w:val="22"/>
        </w:rPr>
      </w:pPr>
      <w:r>
        <w:rPr>
          <w:sz w:val="22"/>
          <w:szCs w:val="22"/>
        </w:rPr>
        <w:t>Sweet Home 3D est un logiciel ludique qui permet de créer une infinité de chose en 3D comme des maisons ou bien des hôtels...</w:t>
      </w:r>
    </w:p>
    <w:p w14:paraId="42C8B4B6" w14:textId="77777777" w:rsidR="00F43DDA" w:rsidRDefault="00F43DDA" w:rsidP="00F43DDA">
      <w:pPr>
        <w:pStyle w:val="Retraitcorpsdetexte"/>
        <w:ind w:left="0"/>
        <w:rPr>
          <w:sz w:val="22"/>
          <w:szCs w:val="22"/>
        </w:rPr>
      </w:pPr>
    </w:p>
    <w:p w14:paraId="28C98C46" w14:textId="77777777" w:rsidR="001060FC" w:rsidRPr="00F43DDA" w:rsidRDefault="00F43DDA" w:rsidP="00F43DDA">
      <w:pPr>
        <w:pStyle w:val="Retraitcorpsdetexte"/>
        <w:ind w:left="0"/>
        <w:rPr>
          <w:sz w:val="22"/>
          <w:szCs w:val="22"/>
        </w:rPr>
      </w:pPr>
      <w:r w:rsidRPr="00F43DDA">
        <w:rPr>
          <w:sz w:val="22"/>
          <w:szCs w:val="22"/>
        </w:rPr>
        <w:t>Un livrable sera fournie chaque semaine pour voir l’avancé de l’hôtel</w:t>
      </w:r>
    </w:p>
    <w:p w14:paraId="57173152" w14:textId="77777777" w:rsidR="001060FC" w:rsidRPr="00F664DF" w:rsidRDefault="001060FC" w:rsidP="00F43DDA">
      <w:pPr>
        <w:pStyle w:val="Retraitcorpsdetexte"/>
      </w:pPr>
    </w:p>
    <w:p w14:paraId="2FCBF31A" w14:textId="77777777" w:rsidR="00753A51" w:rsidRDefault="00902523" w:rsidP="008E53F9">
      <w:pPr>
        <w:pStyle w:val="Titre2"/>
      </w:pPr>
      <w:bookmarkStart w:id="6" w:name="_Toc128323755"/>
      <w:r>
        <w:t>Matériel et logiciels à disposition</w:t>
      </w:r>
      <w:bookmarkEnd w:id="6"/>
    </w:p>
    <w:p w14:paraId="3E39FDE5" w14:textId="77777777" w:rsidR="0015167D" w:rsidRPr="0015167D" w:rsidRDefault="0015167D" w:rsidP="0015167D">
      <w:pPr>
        <w:pStyle w:val="Retraitcorpsdetexte"/>
      </w:pPr>
    </w:p>
    <w:p w14:paraId="51CDFEAD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66B00D6F" w14:textId="77777777" w:rsidR="00F664DF" w:rsidRPr="00F664DF" w:rsidRDefault="00F664DF" w:rsidP="00F664DF">
      <w:pPr>
        <w:pStyle w:val="Retraitcorpsdetexte"/>
      </w:pPr>
    </w:p>
    <w:p w14:paraId="0B004C52" w14:textId="77777777" w:rsidR="00753A51" w:rsidRDefault="00753A51" w:rsidP="008E53F9">
      <w:pPr>
        <w:pStyle w:val="Titre2"/>
      </w:pPr>
      <w:bookmarkStart w:id="7" w:name="_Toc128323756"/>
      <w:r>
        <w:t>P</w:t>
      </w:r>
      <w:r w:rsidR="00902523">
        <w:t>rérequis</w:t>
      </w:r>
      <w:bookmarkEnd w:id="7"/>
    </w:p>
    <w:p w14:paraId="257C95F8" w14:textId="77777777" w:rsidR="0015167D" w:rsidRPr="0015167D" w:rsidRDefault="0015167D" w:rsidP="0015167D">
      <w:pPr>
        <w:pStyle w:val="Retraitcorpsdetexte"/>
      </w:pPr>
    </w:p>
    <w:p w14:paraId="37921D11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7B71E412" w14:textId="77777777" w:rsidR="0015167D" w:rsidRPr="00F664DF" w:rsidRDefault="0015167D" w:rsidP="0015167D">
      <w:pPr>
        <w:pStyle w:val="Retraitcorpsdetexte"/>
      </w:pPr>
    </w:p>
    <w:p w14:paraId="5B479101" w14:textId="77777777" w:rsidR="00753A51" w:rsidRDefault="00902523" w:rsidP="008E53F9">
      <w:pPr>
        <w:pStyle w:val="Titre2"/>
      </w:pPr>
      <w:bookmarkStart w:id="8" w:name="_Toc128323757"/>
      <w:r>
        <w:t>Cahier des charges</w:t>
      </w:r>
      <w:bookmarkEnd w:id="8"/>
    </w:p>
    <w:p w14:paraId="6392C6FA" w14:textId="77777777" w:rsidR="00D160DD" w:rsidRDefault="00EE16F0" w:rsidP="00AA4393">
      <w:pPr>
        <w:pStyle w:val="Titre3"/>
      </w:pPr>
      <w:bookmarkStart w:id="9" w:name="_Toc128323758"/>
      <w:r w:rsidRPr="00EE16F0">
        <w:t>Objectifs et portée du projet</w:t>
      </w:r>
      <w:bookmarkEnd w:id="9"/>
    </w:p>
    <w:p w14:paraId="10E84914" w14:textId="77777777" w:rsidR="00920F4E" w:rsidRDefault="00920F4E" w:rsidP="00920F4E">
      <w:pPr>
        <w:pStyle w:val="Retraitcorpsdetexte3"/>
      </w:pPr>
    </w:p>
    <w:p w14:paraId="3A483917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FC3035D" w14:textId="77777777" w:rsidR="0015167D" w:rsidRPr="00920F4E" w:rsidRDefault="0015167D" w:rsidP="00920F4E">
      <w:pPr>
        <w:pStyle w:val="Retraitcorpsdetexte3"/>
      </w:pPr>
    </w:p>
    <w:p w14:paraId="77650915" w14:textId="77777777" w:rsidR="00753A51" w:rsidRDefault="00542CE3" w:rsidP="006E2CE8">
      <w:pPr>
        <w:pStyle w:val="Titre3"/>
      </w:pPr>
      <w:bookmarkStart w:id="10" w:name="_Toc128323759"/>
      <w:r w:rsidRPr="00EE16F0">
        <w:t xml:space="preserve">Caractéristiques des utilisateurs et </w:t>
      </w:r>
      <w:r>
        <w:t>impacts</w:t>
      </w:r>
      <w:bookmarkEnd w:id="10"/>
    </w:p>
    <w:p w14:paraId="7A1A6608" w14:textId="77777777" w:rsidR="00F664DF" w:rsidRDefault="00F664DF" w:rsidP="00F664DF">
      <w:pPr>
        <w:pStyle w:val="Retraitcorpsdetexte3"/>
      </w:pPr>
    </w:p>
    <w:p w14:paraId="61C94767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14:paraId="01C5160F" w14:textId="77777777" w:rsidR="0015167D" w:rsidRPr="00F664DF" w:rsidRDefault="0015167D" w:rsidP="00F664DF">
      <w:pPr>
        <w:pStyle w:val="Retraitcorpsdetexte3"/>
      </w:pPr>
    </w:p>
    <w:p w14:paraId="00EBF68C" w14:textId="77777777" w:rsidR="00753A51" w:rsidRDefault="00542CE3" w:rsidP="006E2CE8">
      <w:pPr>
        <w:pStyle w:val="Titre3"/>
      </w:pPr>
      <w:bookmarkStart w:id="11" w:name="_Toc128323760"/>
      <w:r w:rsidRPr="00EE16F0">
        <w:t>Fonctionnalités requises (du point de vue de l’utilisateur)</w:t>
      </w:r>
      <w:bookmarkEnd w:id="11"/>
    </w:p>
    <w:p w14:paraId="775E1C12" w14:textId="77777777" w:rsidR="00F664DF" w:rsidRDefault="00F664DF" w:rsidP="00F664DF">
      <w:pPr>
        <w:pStyle w:val="Retraitcorpsdetexte3"/>
      </w:pPr>
    </w:p>
    <w:p w14:paraId="7067CCC0" w14:textId="77777777" w:rsidR="0015167D" w:rsidRDefault="0015167D" w:rsidP="0015167D">
      <w:pPr>
        <w:pStyle w:val="Informations"/>
      </w:pPr>
      <w:r>
        <w:lastRenderedPageBreak/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5926D643" w14:textId="77777777" w:rsidR="0015167D" w:rsidRPr="00F664DF" w:rsidRDefault="0015167D" w:rsidP="00F664DF">
      <w:pPr>
        <w:pStyle w:val="Retraitcorpsdetexte3"/>
      </w:pPr>
    </w:p>
    <w:p w14:paraId="41F6B390" w14:textId="77777777" w:rsidR="00753A51" w:rsidRDefault="00753A51" w:rsidP="00EE55F0">
      <w:pPr>
        <w:pStyle w:val="Titre3"/>
      </w:pPr>
      <w:bookmarkStart w:id="12" w:name="_Toc128323761"/>
      <w:r w:rsidRPr="00EE16F0">
        <w:t>Contraintes</w:t>
      </w:r>
      <w:bookmarkEnd w:id="12"/>
    </w:p>
    <w:p w14:paraId="30537261" w14:textId="77777777" w:rsidR="00F664DF" w:rsidRDefault="00F664DF" w:rsidP="00F664DF">
      <w:pPr>
        <w:pStyle w:val="Retraitcorpsdetexte3"/>
      </w:pPr>
    </w:p>
    <w:p w14:paraId="0C57CFA1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1FC5058B" w14:textId="77777777" w:rsidR="0015167D" w:rsidRPr="00F664DF" w:rsidRDefault="0015167D" w:rsidP="00F664DF">
      <w:pPr>
        <w:pStyle w:val="Retraitcorpsdetexte3"/>
      </w:pPr>
    </w:p>
    <w:p w14:paraId="647265DC" w14:textId="77777777" w:rsidR="00753A51" w:rsidRDefault="00753A51" w:rsidP="006E2CE8">
      <w:pPr>
        <w:pStyle w:val="Titre3"/>
      </w:pPr>
      <w:bookmarkStart w:id="13" w:name="_Toc128323762"/>
      <w:r w:rsidRPr="00EE16F0">
        <w:t>Travail à réaliser par l'apprenti</w:t>
      </w:r>
      <w:bookmarkEnd w:id="13"/>
    </w:p>
    <w:p w14:paraId="13BA83E3" w14:textId="77777777" w:rsidR="00F664DF" w:rsidRDefault="00F664DF" w:rsidP="00F664DF">
      <w:pPr>
        <w:pStyle w:val="Retraitcorpsdetexte3"/>
      </w:pPr>
    </w:p>
    <w:p w14:paraId="75626292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5A6C6357" w14:textId="77777777" w:rsidR="0015167D" w:rsidRPr="00F664DF" w:rsidRDefault="0015167D" w:rsidP="00F664DF">
      <w:pPr>
        <w:pStyle w:val="Retraitcorpsdetexte3"/>
      </w:pPr>
    </w:p>
    <w:p w14:paraId="0B2BD474" w14:textId="77777777" w:rsidR="00753A51" w:rsidRDefault="00753A51" w:rsidP="006E2CE8">
      <w:pPr>
        <w:pStyle w:val="Titre3"/>
      </w:pPr>
      <w:bookmarkStart w:id="14" w:name="_Toc128323763"/>
      <w:r w:rsidRPr="00EE16F0">
        <w:t>Si le temps le permet …</w:t>
      </w:r>
      <w:bookmarkEnd w:id="14"/>
    </w:p>
    <w:p w14:paraId="2B82236F" w14:textId="77777777" w:rsidR="00F664DF" w:rsidRDefault="00F664DF" w:rsidP="00F664DF">
      <w:pPr>
        <w:pStyle w:val="Retraitcorpsdetexte3"/>
      </w:pPr>
    </w:p>
    <w:p w14:paraId="3A962321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2CCE7F9B" w14:textId="77777777" w:rsidR="0015167D" w:rsidRPr="00F664DF" w:rsidRDefault="0015167D" w:rsidP="00F664DF">
      <w:pPr>
        <w:pStyle w:val="Retraitcorpsdetexte3"/>
      </w:pPr>
      <w:bookmarkStart w:id="15" w:name="_GoBack"/>
      <w:bookmarkEnd w:id="15"/>
    </w:p>
    <w:p w14:paraId="09023641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34E80008" w14:textId="77777777" w:rsidR="00F664DF" w:rsidRDefault="00F664DF" w:rsidP="00F664DF">
      <w:pPr>
        <w:pStyle w:val="Retraitcorpsdetexte3"/>
      </w:pPr>
    </w:p>
    <w:p w14:paraId="4355F106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530C3CE9" w14:textId="77777777" w:rsidR="0015167D" w:rsidRPr="00F664DF" w:rsidRDefault="0015167D" w:rsidP="00F664DF">
      <w:pPr>
        <w:pStyle w:val="Retraitcorpsdetexte3"/>
      </w:pPr>
    </w:p>
    <w:p w14:paraId="1789864C" w14:textId="77777777"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11F1C84F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039E491B" w14:textId="77777777" w:rsidR="00A400FD" w:rsidRDefault="00A400FD" w:rsidP="00F16ADE">
      <w:pPr>
        <w:pStyle w:val="Informations"/>
      </w:pPr>
    </w:p>
    <w:p w14:paraId="6A675272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18D2BDC0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67C63C86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3B0CCF59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757B6E08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1B392DE8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7BA2E0A3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3290D8BC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79D76029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56910A1E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3"/>
      <w:bookmarkEnd w:id="4"/>
      <w:r w:rsidR="008E53F9">
        <w:t xml:space="preserve"> Initiale</w:t>
      </w:r>
      <w:bookmarkEnd w:id="18"/>
    </w:p>
    <w:p w14:paraId="153DF93E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058F78EC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6C1EAE74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7017853C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515F3A9E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4D58A7EC" w14:textId="77777777" w:rsidR="00F16ADE" w:rsidRDefault="00F16ADE" w:rsidP="0076036D">
      <w:pPr>
        <w:pStyle w:val="Informations"/>
      </w:pPr>
    </w:p>
    <w:p w14:paraId="5D2EF17C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6CF2F956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0544989" w14:textId="77777777"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14:paraId="7C95D8D2" w14:textId="77777777" w:rsidR="005D619E" w:rsidRDefault="005D619E" w:rsidP="005D619E">
      <w:pPr>
        <w:pStyle w:val="Informations"/>
      </w:pPr>
    </w:p>
    <w:p w14:paraId="1BABD824" w14:textId="77777777" w:rsidR="005D619E" w:rsidRDefault="005D619E" w:rsidP="005D619E">
      <w:pPr>
        <w:pStyle w:val="Informations"/>
        <w:rPr>
          <w:ins w:id="19" w:author="César Klein" w:date="2024-01-30T15:43:00Z"/>
        </w:rPr>
      </w:pPr>
    </w:p>
    <w:p w14:paraId="2A8FADA1" w14:textId="77777777" w:rsidR="005D619E" w:rsidRDefault="005D619E" w:rsidP="005D619E">
      <w:pPr>
        <w:pStyle w:val="Informations"/>
        <w:rPr>
          <w:ins w:id="20" w:author="César Klein" w:date="2024-01-30T15:43:00Z"/>
        </w:rPr>
      </w:pPr>
    </w:p>
    <w:p w14:paraId="6504B714" w14:textId="77777777" w:rsidR="005D619E" w:rsidRDefault="005D619E" w:rsidP="005D619E">
      <w:pPr>
        <w:pStyle w:val="Informations"/>
        <w:rPr>
          <w:ins w:id="21" w:author="César Klein" w:date="2024-01-30T15:43:00Z"/>
        </w:rPr>
      </w:pPr>
    </w:p>
    <w:p w14:paraId="00F05FF3" w14:textId="77777777" w:rsidR="005D619E" w:rsidRDefault="005D619E" w:rsidP="005D619E">
      <w:pPr>
        <w:pStyle w:val="Informations"/>
        <w:rPr>
          <w:ins w:id="22" w:author="César Klein" w:date="2024-01-30T15:43:00Z"/>
        </w:rPr>
      </w:pPr>
    </w:p>
    <w:p w14:paraId="209D8D0D" w14:textId="77777777" w:rsidR="00F16ADE" w:rsidRDefault="00F16ADE" w:rsidP="00F16ADE">
      <w:pPr>
        <w:pStyle w:val="Informations"/>
        <w:rPr>
          <w:ins w:id="23" w:author="César Klein" w:date="2024-01-30T15:43:00Z"/>
        </w:rPr>
      </w:pPr>
    </w:p>
    <w:p w14:paraId="5738DFCC" w14:textId="77777777" w:rsidR="005D619E" w:rsidRPr="005D619E" w:rsidRDefault="007F30AE" w:rsidP="005D619E">
      <w:pPr>
        <w:pStyle w:val="Titre1"/>
      </w:pPr>
      <w:bookmarkStart w:id="24" w:name="_Toc532179957"/>
      <w:bookmarkStart w:id="25" w:name="_Toc165969641"/>
      <w:bookmarkStart w:id="26" w:name="_Toc128323767"/>
      <w:r w:rsidRPr="007F30AE">
        <w:lastRenderedPageBreak/>
        <w:t>Analyse</w:t>
      </w:r>
      <w:bookmarkEnd w:id="24"/>
      <w:bookmarkEnd w:id="25"/>
      <w:r w:rsidR="00446E95">
        <w:t xml:space="preserve"> fonctionnelle</w:t>
      </w:r>
      <w:bookmarkStart w:id="27" w:name="_Toc532179959"/>
      <w:bookmarkStart w:id="28" w:name="_Toc165969643"/>
      <w:bookmarkEnd w:id="26"/>
    </w:p>
    <w:p w14:paraId="0F432BD6" w14:textId="77777777" w:rsidR="00A400FD" w:rsidRDefault="00A400FD" w:rsidP="00A400FD">
      <w:pPr>
        <w:pStyle w:val="Retraitcorpsdetexte"/>
        <w:rPr>
          <w:del w:id="29" w:author="César Klein" w:date="2024-01-30T15:43:00Z"/>
        </w:rPr>
      </w:pPr>
    </w:p>
    <w:p w14:paraId="1EF5577C" w14:textId="77777777" w:rsidR="00A400FD" w:rsidRDefault="00A400FD" w:rsidP="00B13CB9">
      <w:pPr>
        <w:pStyle w:val="Informations"/>
        <w:rPr>
          <w:del w:id="30" w:author="César Klein" w:date="2024-01-30T15:43:00Z"/>
        </w:rPr>
      </w:pPr>
      <w:del w:id="31" w:author="César Klein" w:date="2024-01-30T15:43:00Z">
        <w:r>
          <w:delText>L’analyse fonctionnelle est rendue ici sous forme de</w:delText>
        </w:r>
        <w:r w:rsidR="00B13CB9">
          <w:delText xml:space="preserve"> </w:delText>
        </w:r>
        <w:r>
          <w:delText xml:space="preserve">User Stories, inclus tests d’acceptance et </w:delText>
        </w:r>
        <w:r w:rsidR="00B13CB9">
          <w:delText>maquettes.</w:delText>
        </w:r>
      </w:del>
    </w:p>
    <w:p w14:paraId="4529E000" w14:textId="77777777" w:rsidR="00B13CB9" w:rsidRDefault="00B13CB9" w:rsidP="00B13CB9">
      <w:pPr>
        <w:pStyle w:val="Informations"/>
        <w:rPr>
          <w:del w:id="32" w:author="César Klein" w:date="2024-01-30T15:43:00Z"/>
        </w:rPr>
      </w:pPr>
    </w:p>
    <w:p w14:paraId="3BEE83AB" w14:textId="7283436D" w:rsidR="005D619E" w:rsidRDefault="00B13CB9" w:rsidP="005D619E">
      <w:pPr>
        <w:pStyle w:val="Titre3"/>
        <w:rPr>
          <w:ins w:id="33" w:author="César Klein" w:date="2024-01-30T15:43:00Z"/>
        </w:rPr>
      </w:pPr>
      <w:del w:id="34" w:author="César Klein" w:date="2024-01-30T15:43:00Z">
        <w:r>
          <w:delText>Si le projet est géré avec IceScrum, le contenu de ce chapitre peut être généré de manière semi-automatique avec StoriesOverview (IceScrub)</w:delText>
        </w:r>
      </w:del>
      <w:ins w:id="35" w:author="César Klein" w:date="2024-01-30T15:43:00Z">
        <w:r w:rsidR="005D619E">
          <w:t>Chambres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14:paraId="0D4BFF81" w14:textId="77777777" w:rsidTr="005D619E">
        <w:trPr>
          <w:ins w:id="36" w:author="César Klein" w:date="2024-01-30T15:4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FE27" w14:textId="77777777" w:rsidR="005D619E" w:rsidRDefault="005D619E">
            <w:pPr>
              <w:rPr>
                <w:ins w:id="37" w:author="César Klein" w:date="2024-01-30T15:43:00Z"/>
              </w:rPr>
            </w:pPr>
            <w:ins w:id="38" w:author="César Klein" w:date="2024-01-30T15:43:00Z">
              <w:r>
                <w:t>En tant que propriétaire  je veux des chambres luxueuses Pour que mes clients puissent se reposer et dormir</w:t>
              </w:r>
            </w:ins>
          </w:p>
        </w:tc>
      </w:tr>
      <w:tr w:rsidR="005D619E" w14:paraId="179672CC" w14:textId="77777777" w:rsidTr="005D619E">
        <w:trPr>
          <w:ins w:id="39" w:author="César Klein" w:date="2024-01-30T15:4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A977" w14:textId="77777777" w:rsidR="005D619E" w:rsidRDefault="005D619E">
            <w:pPr>
              <w:jc w:val="center"/>
              <w:rPr>
                <w:ins w:id="40" w:author="César Klein" w:date="2024-01-30T15:43:00Z"/>
              </w:rPr>
            </w:pPr>
            <w:ins w:id="41" w:author="César Klein" w:date="2024-01-30T15:43:00Z">
              <w:r>
                <w:t xml:space="preserve">Tests d'acceptance: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75"/>
              <w:gridCol w:w="7565"/>
            </w:tblGrid>
            <w:tr w:rsidR="005D619E" w14:paraId="5436B73B" w14:textId="77777777">
              <w:trPr>
                <w:ins w:id="42" w:author="César Klein" w:date="2024-01-30T15:43:00Z"/>
              </w:trPr>
              <w:tc>
                <w:tcPr>
                  <w:tcW w:w="0" w:type="auto"/>
                  <w:hideMark/>
                </w:tcPr>
                <w:p w14:paraId="03931D84" w14:textId="77777777" w:rsidR="005D619E" w:rsidRDefault="005D619E">
                  <w:pPr>
                    <w:rPr>
                      <w:ins w:id="43" w:author="César Klein" w:date="2024-01-30T15:43:00Z"/>
                    </w:rPr>
                  </w:pPr>
                  <w:ins w:id="44" w:author="César Klein" w:date="2024-01-30T15:43:00Z">
                    <w:r>
                      <w:t>Lit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DDFF7EB" w14:textId="77777777" w:rsidR="005D619E" w:rsidRDefault="005D619E">
                  <w:pPr>
                    <w:rPr>
                      <w:ins w:id="45" w:author="César Klein" w:date="2024-01-30T15:43:00Z"/>
                    </w:rPr>
                  </w:pPr>
                  <w:ins w:id="46" w:author="César Klein" w:date="2024-01-30T15:43:00Z">
                    <w:r>
                      <w:t>Dans chaque chambre au millieu du mur de droite Il y a un lit double</w:t>
                    </w:r>
                  </w:ins>
                </w:p>
              </w:tc>
            </w:tr>
            <w:tr w:rsidR="005D619E" w14:paraId="07D3AFE2" w14:textId="77777777">
              <w:trPr>
                <w:ins w:id="47" w:author="César Klein" w:date="2024-01-30T15:43:00Z"/>
              </w:trPr>
              <w:tc>
                <w:tcPr>
                  <w:tcW w:w="0" w:type="auto"/>
                  <w:hideMark/>
                </w:tcPr>
                <w:p w14:paraId="52202980" w14:textId="77777777" w:rsidR="005D619E" w:rsidRDefault="005D619E">
                  <w:pPr>
                    <w:rPr>
                      <w:ins w:id="48" w:author="César Klein" w:date="2024-01-30T15:43:00Z"/>
                    </w:rPr>
                  </w:pPr>
                  <w:ins w:id="49" w:author="César Klein" w:date="2024-01-30T15:43:00Z">
                    <w:r>
                      <w:t>Salle de bain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6E4EFE3" w14:textId="77777777" w:rsidR="005D619E" w:rsidRDefault="005D619E">
                  <w:pPr>
                    <w:rPr>
                      <w:ins w:id="50" w:author="César Klein" w:date="2024-01-30T15:43:00Z"/>
                    </w:rPr>
                  </w:pPr>
                  <w:ins w:id="51" w:author="César Klein" w:date="2024-01-30T15:43:00Z">
                    <w:r>
                      <w:t>dans Chaque chambre  à droite de la porte  il y a une salle de bain</w:t>
                    </w:r>
                  </w:ins>
                </w:p>
              </w:tc>
            </w:tr>
            <w:tr w:rsidR="005D619E" w14:paraId="6C74AE45" w14:textId="77777777">
              <w:trPr>
                <w:ins w:id="52" w:author="César Klein" w:date="2024-01-30T15:43:00Z"/>
              </w:trPr>
              <w:tc>
                <w:tcPr>
                  <w:tcW w:w="0" w:type="auto"/>
                  <w:hideMark/>
                </w:tcPr>
                <w:p w14:paraId="5F0F3177" w14:textId="77777777" w:rsidR="005D619E" w:rsidRDefault="005D619E">
                  <w:pPr>
                    <w:rPr>
                      <w:ins w:id="53" w:author="César Klein" w:date="2024-01-30T15:43:00Z"/>
                    </w:rPr>
                  </w:pPr>
                  <w:ins w:id="54" w:author="César Klein" w:date="2024-01-30T15:43:00Z">
                    <w:r>
                      <w:t>Table de nuit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4E97D31" w14:textId="77777777" w:rsidR="005D619E" w:rsidRDefault="005D619E">
                  <w:pPr>
                    <w:rPr>
                      <w:ins w:id="55" w:author="César Klein" w:date="2024-01-30T15:43:00Z"/>
                    </w:rPr>
                  </w:pPr>
                  <w:ins w:id="56" w:author="César Klein" w:date="2024-01-30T15:43:00Z">
                    <w:r>
                      <w:t>Dans Chaque chambres des deux côtés du lit  il y a des tables de nuit avec une lampe posé dessus</w:t>
                    </w:r>
                  </w:ins>
                </w:p>
              </w:tc>
            </w:tr>
            <w:tr w:rsidR="005D619E" w14:paraId="128A75EE" w14:textId="77777777">
              <w:trPr>
                <w:ins w:id="57" w:author="César Klein" w:date="2024-01-30T15:43:00Z"/>
              </w:trPr>
              <w:tc>
                <w:tcPr>
                  <w:tcW w:w="0" w:type="auto"/>
                  <w:hideMark/>
                </w:tcPr>
                <w:p w14:paraId="534E755E" w14:textId="77777777" w:rsidR="005D619E" w:rsidRDefault="005D619E">
                  <w:pPr>
                    <w:rPr>
                      <w:ins w:id="58" w:author="César Klein" w:date="2024-01-30T15:43:00Z"/>
                    </w:rPr>
                  </w:pPr>
                  <w:ins w:id="59" w:author="César Klein" w:date="2024-01-30T15:43:00Z">
                    <w:r>
                      <w:t>douche italienne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3F96AFF" w14:textId="77777777" w:rsidR="005D619E" w:rsidRDefault="005D619E">
                  <w:pPr>
                    <w:rPr>
                      <w:ins w:id="60" w:author="César Klein" w:date="2024-01-30T15:43:00Z"/>
                    </w:rPr>
                  </w:pPr>
                  <w:ins w:id="61" w:author="César Klein" w:date="2024-01-30T15:43:00Z">
                    <w:r>
                      <w:t>dans la salle de bain  dans le coin supérieur droit depuis la porte  il y a une douche italienne</w:t>
                    </w:r>
                  </w:ins>
                </w:p>
              </w:tc>
            </w:tr>
            <w:tr w:rsidR="005D619E" w14:paraId="7F4C0ABA" w14:textId="77777777">
              <w:trPr>
                <w:ins w:id="62" w:author="César Klein" w:date="2024-01-30T15:43:00Z"/>
              </w:trPr>
              <w:tc>
                <w:tcPr>
                  <w:tcW w:w="0" w:type="auto"/>
                  <w:hideMark/>
                </w:tcPr>
                <w:p w14:paraId="64DAF543" w14:textId="77777777" w:rsidR="005D619E" w:rsidRDefault="005D619E">
                  <w:pPr>
                    <w:rPr>
                      <w:ins w:id="63" w:author="César Klein" w:date="2024-01-30T15:43:00Z"/>
                    </w:rPr>
                  </w:pPr>
                  <w:ins w:id="64" w:author="César Klein" w:date="2024-01-30T15:43:00Z">
                    <w:r>
                      <w:t>WC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F000852" w14:textId="77777777" w:rsidR="005D619E" w:rsidRDefault="005D619E">
                  <w:pPr>
                    <w:rPr>
                      <w:ins w:id="65" w:author="César Klein" w:date="2024-01-30T15:43:00Z"/>
                    </w:rPr>
                  </w:pPr>
                  <w:ins w:id="66" w:author="César Klein" w:date="2024-01-30T15:43:00Z">
                    <w:r>
                      <w:t>Dans la salle de bain  dans le coin inférieur droit  il y a des toilettes</w:t>
                    </w:r>
                  </w:ins>
                </w:p>
              </w:tc>
            </w:tr>
            <w:tr w:rsidR="005D619E" w14:paraId="35E43B0E" w14:textId="77777777">
              <w:trPr>
                <w:ins w:id="67" w:author="César Klein" w:date="2024-01-30T15:43:00Z"/>
              </w:trPr>
              <w:tc>
                <w:tcPr>
                  <w:tcW w:w="0" w:type="auto"/>
                  <w:hideMark/>
                </w:tcPr>
                <w:p w14:paraId="234472B7" w14:textId="77777777" w:rsidR="005D619E" w:rsidRDefault="005D619E">
                  <w:pPr>
                    <w:rPr>
                      <w:ins w:id="68" w:author="César Klein" w:date="2024-01-30T15:43:00Z"/>
                    </w:rPr>
                  </w:pPr>
                  <w:ins w:id="69" w:author="César Klein" w:date="2024-01-30T15:43:00Z">
                    <w:r>
                      <w:t>TV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3F194C0" w14:textId="77777777" w:rsidR="005D619E" w:rsidRDefault="005D619E">
                  <w:pPr>
                    <w:rPr>
                      <w:ins w:id="70" w:author="César Klein" w:date="2024-01-30T15:43:00Z"/>
                    </w:rPr>
                  </w:pPr>
                  <w:ins w:id="71" w:author="César Klein" w:date="2024-01-30T15:43:00Z">
                    <w:r>
                      <w:t>Dans la pièce en face du lit  il y a une TV suspendu</w:t>
                    </w:r>
                  </w:ins>
                </w:p>
              </w:tc>
            </w:tr>
            <w:tr w:rsidR="005D619E" w14:paraId="02A0A7DB" w14:textId="77777777">
              <w:trPr>
                <w:ins w:id="72" w:author="César Klein" w:date="2024-01-30T15:43:00Z"/>
              </w:trPr>
              <w:tc>
                <w:tcPr>
                  <w:tcW w:w="0" w:type="auto"/>
                  <w:hideMark/>
                </w:tcPr>
                <w:p w14:paraId="0FBA4F7F" w14:textId="77777777" w:rsidR="005D619E" w:rsidRDefault="005D619E">
                  <w:pPr>
                    <w:rPr>
                      <w:ins w:id="73" w:author="César Klein" w:date="2024-01-30T15:43:00Z"/>
                    </w:rPr>
                  </w:pPr>
                  <w:ins w:id="74" w:author="César Klein" w:date="2024-01-30T15:43:00Z">
                    <w:r>
                      <w:t>sol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79887295" w14:textId="77777777" w:rsidR="005D619E" w:rsidRDefault="005D619E">
                  <w:pPr>
                    <w:rPr>
                      <w:ins w:id="75" w:author="César Klein" w:date="2024-01-30T15:43:00Z"/>
                    </w:rPr>
                  </w:pPr>
                  <w:ins w:id="76" w:author="César Klein" w:date="2024-01-30T15:43:00Z">
                    <w:r>
                      <w:t>Dans les chambres au sol  il y a du parquet</w:t>
                    </w:r>
                  </w:ins>
                </w:p>
              </w:tc>
            </w:tr>
            <w:tr w:rsidR="005D619E" w14:paraId="64EADF52" w14:textId="77777777">
              <w:trPr>
                <w:ins w:id="77" w:author="César Klein" w:date="2024-01-30T15:43:00Z"/>
              </w:trPr>
              <w:tc>
                <w:tcPr>
                  <w:tcW w:w="0" w:type="auto"/>
                  <w:hideMark/>
                </w:tcPr>
                <w:p w14:paraId="68543B6C" w14:textId="77777777" w:rsidR="005D619E" w:rsidRDefault="005D619E">
                  <w:pPr>
                    <w:rPr>
                      <w:ins w:id="78" w:author="César Klein" w:date="2024-01-30T15:43:00Z"/>
                    </w:rPr>
                  </w:pPr>
                  <w:ins w:id="79" w:author="César Klein" w:date="2024-01-30T15:43:00Z">
                    <w:r>
                      <w:t>Bureau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278874A" w14:textId="77777777" w:rsidR="005D619E" w:rsidRDefault="005D619E">
                  <w:pPr>
                    <w:rPr>
                      <w:ins w:id="80" w:author="César Klein" w:date="2024-01-30T15:43:00Z"/>
                    </w:rPr>
                  </w:pPr>
                  <w:ins w:id="81" w:author="César Klein" w:date="2024-01-30T15:43:00Z">
                    <w:r>
                      <w:t>Dans les chambres au coin supérieur gauche il y a un bureau avec un un téléphone dessus</w:t>
                    </w:r>
                  </w:ins>
                </w:p>
              </w:tc>
            </w:tr>
            <w:tr w:rsidR="005D619E" w14:paraId="2A5F69AA" w14:textId="77777777">
              <w:trPr>
                <w:ins w:id="82" w:author="César Klein" w:date="2024-01-30T15:43:00Z"/>
              </w:trPr>
              <w:tc>
                <w:tcPr>
                  <w:tcW w:w="0" w:type="auto"/>
                  <w:hideMark/>
                </w:tcPr>
                <w:p w14:paraId="21864AE6" w14:textId="77777777" w:rsidR="005D619E" w:rsidRDefault="005D619E">
                  <w:pPr>
                    <w:rPr>
                      <w:ins w:id="83" w:author="César Klein" w:date="2024-01-30T15:43:00Z"/>
                    </w:rPr>
                  </w:pPr>
                  <w:ins w:id="84" w:author="César Klein" w:date="2024-01-30T15:43:00Z">
                    <w:r>
                      <w:t>Table TV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7F41892" w14:textId="77777777" w:rsidR="005D619E" w:rsidRDefault="005D619E">
                  <w:pPr>
                    <w:rPr>
                      <w:ins w:id="85" w:author="César Klein" w:date="2024-01-30T15:43:00Z"/>
                    </w:rPr>
                  </w:pPr>
                  <w:ins w:id="86" w:author="César Klein" w:date="2024-01-30T15:43:00Z">
                    <w:r>
                      <w:t>Dans les chambres  sous la TV il y a un meuble avec des bouteilles</w:t>
                    </w:r>
                  </w:ins>
                </w:p>
              </w:tc>
            </w:tr>
            <w:tr w:rsidR="005D619E" w14:paraId="6192B90D" w14:textId="77777777">
              <w:trPr>
                <w:ins w:id="87" w:author="César Klein" w:date="2024-01-30T15:43:00Z"/>
              </w:trPr>
              <w:tc>
                <w:tcPr>
                  <w:tcW w:w="0" w:type="auto"/>
                  <w:hideMark/>
                </w:tcPr>
                <w:p w14:paraId="29656352" w14:textId="77777777" w:rsidR="005D619E" w:rsidRDefault="005D619E">
                  <w:pPr>
                    <w:rPr>
                      <w:ins w:id="88" w:author="César Klein" w:date="2024-01-30T15:43:00Z"/>
                    </w:rPr>
                  </w:pPr>
                  <w:ins w:id="89" w:author="César Klein" w:date="2024-01-30T15:43:00Z">
                    <w:r>
                      <w:t>Miroir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19FFBFC" w14:textId="77777777" w:rsidR="005D619E" w:rsidRDefault="005D619E">
                  <w:pPr>
                    <w:rPr>
                      <w:ins w:id="90" w:author="César Klein" w:date="2024-01-30T15:43:00Z"/>
                    </w:rPr>
                  </w:pPr>
                  <w:ins w:id="91" w:author="César Klein" w:date="2024-01-30T15:43:00Z">
                    <w:r>
                      <w:t>Dans les chambres  A gauche de l'entrée  il y a un miroir</w:t>
                    </w:r>
                  </w:ins>
                </w:p>
              </w:tc>
            </w:tr>
            <w:tr w:rsidR="005D619E" w14:paraId="3468BD39" w14:textId="77777777">
              <w:trPr>
                <w:ins w:id="92" w:author="César Klein" w:date="2024-01-30T15:43:00Z"/>
              </w:trPr>
              <w:tc>
                <w:tcPr>
                  <w:tcW w:w="0" w:type="auto"/>
                  <w:hideMark/>
                </w:tcPr>
                <w:p w14:paraId="54D22500" w14:textId="77777777" w:rsidR="005D619E" w:rsidRDefault="005D619E">
                  <w:pPr>
                    <w:rPr>
                      <w:ins w:id="93" w:author="César Klein" w:date="2024-01-30T15:43:00Z"/>
                    </w:rPr>
                  </w:pPr>
                  <w:ins w:id="94" w:author="César Klein" w:date="2024-01-30T15:43:00Z">
                    <w:r>
                      <w:t>lavabo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CE265D1" w14:textId="77777777" w:rsidR="005D619E" w:rsidRDefault="005D619E">
                  <w:pPr>
                    <w:rPr>
                      <w:ins w:id="95" w:author="César Klein" w:date="2024-01-30T15:43:00Z"/>
                    </w:rPr>
                  </w:pPr>
                  <w:ins w:id="96" w:author="César Klein" w:date="2024-01-30T15:43:00Z">
                    <w:r>
                      <w:t>Dans la salle de bain  au milieu à gauche  il y a un double lavabo avec un miroir au dessus</w:t>
                    </w:r>
                  </w:ins>
                </w:p>
              </w:tc>
            </w:tr>
          </w:tbl>
          <w:p w14:paraId="312FF353" w14:textId="77777777" w:rsidR="005D619E" w:rsidRDefault="005D619E">
            <w:pPr>
              <w:rPr>
                <w:ins w:id="97" w:author="César Klein" w:date="2024-01-30T15:43:00Z"/>
                <w:rFonts w:ascii="Calibri" w:eastAsia="Calibri" w:hAnsi="Calibri" w:cs="Calibri"/>
              </w:rPr>
            </w:pPr>
          </w:p>
        </w:tc>
      </w:tr>
    </w:tbl>
    <w:p w14:paraId="01BEC611" w14:textId="77777777" w:rsidR="005D619E" w:rsidRDefault="005D619E" w:rsidP="005D619E">
      <w:pPr>
        <w:rPr>
          <w:ins w:id="98" w:author="César Klein" w:date="2024-01-30T15:43:00Z"/>
          <w:rFonts w:ascii="Calibri" w:eastAsia="Calibri" w:hAnsi="Calibri" w:cs="Calibri"/>
        </w:rPr>
      </w:pPr>
    </w:p>
    <w:p w14:paraId="0EC1385F" w14:textId="77777777" w:rsidR="005D619E" w:rsidRDefault="005D619E" w:rsidP="005D619E">
      <w:pPr>
        <w:pStyle w:val="Titre3"/>
        <w:rPr>
          <w:ins w:id="99" w:author="César Klein" w:date="2024-01-30T15:43:00Z"/>
        </w:rPr>
      </w:pPr>
      <w:ins w:id="100" w:author="César Klein" w:date="2024-01-30T15:43:00Z">
        <w:r>
          <w:t>accueil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14:paraId="7623ED5C" w14:textId="77777777" w:rsidTr="005D619E">
        <w:trPr>
          <w:ins w:id="101" w:author="César Klein" w:date="2024-01-30T15:4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3EDA" w14:textId="77777777" w:rsidR="005D619E" w:rsidRDefault="005D619E">
            <w:pPr>
              <w:rPr>
                <w:ins w:id="102" w:author="César Klein" w:date="2024-01-30T15:43:00Z"/>
              </w:rPr>
            </w:pPr>
            <w:ins w:id="103" w:author="César Klein" w:date="2024-01-30T15:43:00Z">
              <w:r>
                <w:t>En tant que propriétaire d'un hôtel Je veux un accueil chaleureux à l'entrée du bâtiment Pour les clients</w:t>
              </w:r>
            </w:ins>
          </w:p>
        </w:tc>
      </w:tr>
      <w:tr w:rsidR="005D619E" w14:paraId="0B7D6C0E" w14:textId="77777777" w:rsidTr="005D619E">
        <w:trPr>
          <w:ins w:id="104" w:author="César Klein" w:date="2024-01-30T15:4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DD27" w14:textId="77777777" w:rsidR="005D619E" w:rsidRDefault="005D619E">
            <w:pPr>
              <w:jc w:val="center"/>
              <w:rPr>
                <w:ins w:id="105" w:author="César Klein" w:date="2024-01-30T15:43:00Z"/>
              </w:rPr>
            </w:pPr>
            <w:ins w:id="106" w:author="César Klein" w:date="2024-01-30T15:43:00Z">
              <w:r>
                <w:t xml:space="preserve">Tests d'acceptance: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48"/>
              <w:gridCol w:w="8292"/>
            </w:tblGrid>
            <w:tr w:rsidR="005D619E" w14:paraId="6D919DB4" w14:textId="77777777">
              <w:trPr>
                <w:ins w:id="107" w:author="César Klein" w:date="2024-01-30T15:43:00Z"/>
              </w:trPr>
              <w:tc>
                <w:tcPr>
                  <w:tcW w:w="0" w:type="auto"/>
                  <w:hideMark/>
                </w:tcPr>
                <w:p w14:paraId="08120F64" w14:textId="77777777" w:rsidR="005D619E" w:rsidRDefault="005D619E">
                  <w:pPr>
                    <w:rPr>
                      <w:ins w:id="108" w:author="César Klein" w:date="2024-01-30T15:43:00Z"/>
                    </w:rPr>
                  </w:pPr>
                  <w:ins w:id="109" w:author="César Klein" w:date="2024-01-30T15:43:00Z">
                    <w:r>
                      <w:t>accueil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7E52A39" w14:textId="77777777" w:rsidR="005D619E" w:rsidRDefault="005D619E">
                  <w:pPr>
                    <w:rPr>
                      <w:ins w:id="110" w:author="César Klein" w:date="2024-01-30T15:43:00Z"/>
                    </w:rPr>
                  </w:pPr>
                  <w:ins w:id="111" w:author="César Klein" w:date="2024-01-30T15:43:00Z">
                    <w:r>
                      <w:t>en face de l'entrée, un tout petit peu décalé sur la droite,  il y a 1 guichet destiner à la réception des clients</w:t>
                    </w:r>
                  </w:ins>
                </w:p>
              </w:tc>
            </w:tr>
            <w:tr w:rsidR="005D619E" w14:paraId="1459E469" w14:textId="77777777">
              <w:trPr>
                <w:ins w:id="112" w:author="César Klein" w:date="2024-01-30T15:43:00Z"/>
              </w:trPr>
              <w:tc>
                <w:tcPr>
                  <w:tcW w:w="0" w:type="auto"/>
                  <w:hideMark/>
                </w:tcPr>
                <w:p w14:paraId="065BE9CC" w14:textId="77777777" w:rsidR="005D619E" w:rsidRDefault="005D619E">
                  <w:pPr>
                    <w:rPr>
                      <w:ins w:id="113" w:author="César Klein" w:date="2024-01-30T15:43:00Z"/>
                    </w:rPr>
                  </w:pPr>
                  <w:ins w:id="114" w:author="César Klein" w:date="2024-01-30T15:43:00Z">
                    <w:r>
                      <w:t>accueil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F24DDB3" w14:textId="77777777" w:rsidR="005D619E" w:rsidRDefault="005D619E">
                  <w:pPr>
                    <w:rPr>
                      <w:ins w:id="115" w:author="César Klein" w:date="2024-01-30T15:43:00Z"/>
                    </w:rPr>
                  </w:pPr>
                  <w:ins w:id="116" w:author="César Klein" w:date="2024-01-30T15:43:00Z">
                    <w:r>
                      <w:t>en face de l'entrée, un tout petit peu décalé sur la gauche,  il y a 1 guichet destiner à la réception des clients</w:t>
                    </w:r>
                  </w:ins>
                </w:p>
              </w:tc>
            </w:tr>
            <w:tr w:rsidR="005D619E" w14:paraId="118979B2" w14:textId="77777777">
              <w:trPr>
                <w:ins w:id="117" w:author="César Klein" w:date="2024-01-30T15:43:00Z"/>
              </w:trPr>
              <w:tc>
                <w:tcPr>
                  <w:tcW w:w="0" w:type="auto"/>
                  <w:hideMark/>
                </w:tcPr>
                <w:p w14:paraId="579C5574" w14:textId="77777777" w:rsidR="005D619E" w:rsidRDefault="005D619E">
                  <w:pPr>
                    <w:rPr>
                      <w:ins w:id="118" w:author="César Klein" w:date="2024-01-30T15:43:00Z"/>
                    </w:rPr>
                  </w:pPr>
                  <w:ins w:id="119" w:author="César Klein" w:date="2024-01-30T15:43:00Z">
                    <w:r>
                      <w:t>accueil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3871DA8" w14:textId="77777777" w:rsidR="005D619E" w:rsidRDefault="005D619E">
                  <w:pPr>
                    <w:rPr>
                      <w:ins w:id="120" w:author="César Klein" w:date="2024-01-30T15:43:00Z"/>
                    </w:rPr>
                  </w:pPr>
                  <w:ins w:id="121" w:author="César Klein" w:date="2024-01-30T15:43:00Z">
                    <w:r>
                      <w:t>à l'accueil, sur chaque guichet je veux un écran</w:t>
                    </w:r>
                  </w:ins>
                </w:p>
              </w:tc>
            </w:tr>
            <w:tr w:rsidR="005D619E" w14:paraId="5ED386EF" w14:textId="77777777">
              <w:trPr>
                <w:ins w:id="122" w:author="César Klein" w:date="2024-01-30T15:43:00Z"/>
              </w:trPr>
              <w:tc>
                <w:tcPr>
                  <w:tcW w:w="0" w:type="auto"/>
                  <w:hideMark/>
                </w:tcPr>
                <w:p w14:paraId="620E55F6" w14:textId="77777777" w:rsidR="005D619E" w:rsidRDefault="005D619E">
                  <w:pPr>
                    <w:rPr>
                      <w:ins w:id="123" w:author="César Klein" w:date="2024-01-30T15:43:00Z"/>
                    </w:rPr>
                  </w:pPr>
                  <w:ins w:id="124" w:author="César Klein" w:date="2024-01-30T15:43:00Z">
                    <w:r>
                      <w:t>accueil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B04B653" w14:textId="77777777" w:rsidR="005D619E" w:rsidRDefault="005D619E">
                  <w:pPr>
                    <w:rPr>
                      <w:ins w:id="125" w:author="César Klein" w:date="2024-01-30T15:43:00Z"/>
                    </w:rPr>
                  </w:pPr>
                  <w:ins w:id="126" w:author="César Klein" w:date="2024-01-30T15:43:00Z">
                    <w:r>
                      <w:t>à l'accueil, sur chaque guichet je veux un clavier</w:t>
                    </w:r>
                  </w:ins>
                </w:p>
              </w:tc>
            </w:tr>
            <w:tr w:rsidR="005D619E" w14:paraId="4A041774" w14:textId="77777777">
              <w:trPr>
                <w:ins w:id="127" w:author="César Klein" w:date="2024-01-30T15:43:00Z"/>
              </w:trPr>
              <w:tc>
                <w:tcPr>
                  <w:tcW w:w="0" w:type="auto"/>
                  <w:hideMark/>
                </w:tcPr>
                <w:p w14:paraId="73EC7788" w14:textId="77777777" w:rsidR="005D619E" w:rsidRDefault="005D619E">
                  <w:pPr>
                    <w:rPr>
                      <w:ins w:id="128" w:author="César Klein" w:date="2024-01-30T15:43:00Z"/>
                    </w:rPr>
                  </w:pPr>
                  <w:ins w:id="129" w:author="César Klein" w:date="2024-01-30T15:43:00Z">
                    <w:r>
                      <w:t>accueil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1B28E26" w14:textId="77777777" w:rsidR="005D619E" w:rsidRDefault="005D619E">
                  <w:pPr>
                    <w:rPr>
                      <w:ins w:id="130" w:author="César Klein" w:date="2024-01-30T15:43:00Z"/>
                    </w:rPr>
                  </w:pPr>
                  <w:ins w:id="131" w:author="César Klein" w:date="2024-01-30T15:43:00Z">
                    <w:r>
                      <w:t>à l'accueil, sur chaque guichet je veux une souris</w:t>
                    </w:r>
                  </w:ins>
                </w:p>
              </w:tc>
            </w:tr>
            <w:tr w:rsidR="005D619E" w14:paraId="38FF303F" w14:textId="77777777">
              <w:trPr>
                <w:ins w:id="132" w:author="César Klein" w:date="2024-01-30T15:43:00Z"/>
              </w:trPr>
              <w:tc>
                <w:tcPr>
                  <w:tcW w:w="0" w:type="auto"/>
                  <w:hideMark/>
                </w:tcPr>
                <w:p w14:paraId="1A049A34" w14:textId="77777777" w:rsidR="005D619E" w:rsidRDefault="005D619E">
                  <w:pPr>
                    <w:rPr>
                      <w:ins w:id="133" w:author="César Klein" w:date="2024-01-30T15:43:00Z"/>
                    </w:rPr>
                  </w:pPr>
                  <w:ins w:id="134" w:author="César Klein" w:date="2024-01-30T15:43:00Z">
                    <w:r>
                      <w:t>accueil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D9C874B" w14:textId="77777777" w:rsidR="005D619E" w:rsidRDefault="005D619E">
                  <w:pPr>
                    <w:rPr>
                      <w:ins w:id="135" w:author="César Klein" w:date="2024-01-30T15:43:00Z"/>
                    </w:rPr>
                  </w:pPr>
                  <w:ins w:id="136" w:author="César Klein" w:date="2024-01-30T15:43:00Z">
                    <w:r>
                      <w:t>à l'accueil, sur chaque guichet je veux un téléphone fixe cablé</w:t>
                    </w:r>
                  </w:ins>
                </w:p>
              </w:tc>
            </w:tr>
            <w:tr w:rsidR="005D619E" w14:paraId="55434C5A" w14:textId="77777777">
              <w:trPr>
                <w:ins w:id="137" w:author="César Klein" w:date="2024-01-30T15:43:00Z"/>
              </w:trPr>
              <w:tc>
                <w:tcPr>
                  <w:tcW w:w="0" w:type="auto"/>
                  <w:hideMark/>
                </w:tcPr>
                <w:p w14:paraId="30EABF39" w14:textId="77777777" w:rsidR="005D619E" w:rsidRDefault="005D619E">
                  <w:pPr>
                    <w:rPr>
                      <w:ins w:id="138" w:author="César Klein" w:date="2024-01-30T15:43:00Z"/>
                    </w:rPr>
                  </w:pPr>
                  <w:ins w:id="139" w:author="César Klein" w:date="2024-01-30T15:43:00Z">
                    <w:r>
                      <w:t>accueil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8B6BB7C" w14:textId="77777777" w:rsidR="005D619E" w:rsidRDefault="005D619E">
                  <w:pPr>
                    <w:rPr>
                      <w:ins w:id="140" w:author="César Klein" w:date="2024-01-30T15:43:00Z"/>
                    </w:rPr>
                  </w:pPr>
                  <w:ins w:id="141" w:author="César Klein" w:date="2024-01-30T15:43:00Z">
                    <w:r>
                      <w:t>à l'accueil, sur chaque guichet je veux un terminal de paiement</w:t>
                    </w:r>
                  </w:ins>
                </w:p>
              </w:tc>
            </w:tr>
            <w:tr w:rsidR="005D619E" w14:paraId="242F1997" w14:textId="77777777">
              <w:trPr>
                <w:ins w:id="142" w:author="César Klein" w:date="2024-01-30T15:43:00Z"/>
              </w:trPr>
              <w:tc>
                <w:tcPr>
                  <w:tcW w:w="0" w:type="auto"/>
                  <w:hideMark/>
                </w:tcPr>
                <w:p w14:paraId="11D4FD67" w14:textId="77777777" w:rsidR="005D619E" w:rsidRDefault="005D619E">
                  <w:pPr>
                    <w:rPr>
                      <w:ins w:id="143" w:author="César Klein" w:date="2024-01-30T15:43:00Z"/>
                    </w:rPr>
                  </w:pPr>
                  <w:ins w:id="144" w:author="César Klein" w:date="2024-01-30T15:43:00Z">
                    <w:r>
                      <w:t>accueil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30A10B1" w14:textId="77777777" w:rsidR="005D619E" w:rsidRDefault="005D619E">
                  <w:pPr>
                    <w:rPr>
                      <w:ins w:id="145" w:author="César Klein" w:date="2024-01-30T15:43:00Z"/>
                    </w:rPr>
                  </w:pPr>
                  <w:ins w:id="146" w:author="César Klein" w:date="2024-01-30T15:43:00Z">
                    <w:r>
                      <w:t>à l'accueil, derrière chaque guichet je veux une chaise</w:t>
                    </w:r>
                  </w:ins>
                </w:p>
              </w:tc>
            </w:tr>
          </w:tbl>
          <w:p w14:paraId="3DF56DAD" w14:textId="77777777" w:rsidR="005D619E" w:rsidRDefault="005D619E">
            <w:pPr>
              <w:rPr>
                <w:ins w:id="147" w:author="César Klein" w:date="2024-01-30T15:43:00Z"/>
                <w:rFonts w:ascii="Calibri" w:eastAsia="Calibri" w:hAnsi="Calibri" w:cs="Calibri"/>
              </w:rPr>
            </w:pPr>
          </w:p>
        </w:tc>
      </w:tr>
    </w:tbl>
    <w:p w14:paraId="65A6FF45" w14:textId="77777777" w:rsidR="005D619E" w:rsidRDefault="005D619E" w:rsidP="005D619E">
      <w:pPr>
        <w:rPr>
          <w:ins w:id="148" w:author="César Klein" w:date="2024-01-30T15:43:00Z"/>
          <w:rFonts w:ascii="Calibri" w:eastAsia="Calibri" w:hAnsi="Calibri" w:cs="Calibri"/>
        </w:rPr>
      </w:pPr>
    </w:p>
    <w:p w14:paraId="529BDE05" w14:textId="77777777" w:rsidR="005D619E" w:rsidRDefault="005D619E" w:rsidP="005D619E">
      <w:pPr>
        <w:pStyle w:val="Titre3"/>
        <w:rPr>
          <w:ins w:id="149" w:author="César Klein" w:date="2024-01-30T15:43:00Z"/>
        </w:rPr>
      </w:pPr>
      <w:ins w:id="150" w:author="César Klein" w:date="2024-01-30T15:43:00Z">
        <w:r>
          <w:t>Couloir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64"/>
      </w:tblGrid>
      <w:tr w:rsidR="005D619E" w14:paraId="06DA0D46" w14:textId="77777777" w:rsidTr="005D619E">
        <w:trPr>
          <w:ins w:id="151" w:author="César Klein" w:date="2024-01-30T15:4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4B7F" w14:textId="77777777" w:rsidR="005D619E" w:rsidRDefault="005D619E">
            <w:pPr>
              <w:rPr>
                <w:ins w:id="152" w:author="César Klein" w:date="2024-01-30T15:43:00Z"/>
              </w:rPr>
            </w:pPr>
            <w:ins w:id="153" w:author="César Klein" w:date="2024-01-30T15:43:00Z">
              <w:r>
                <w:t>En tant que propriétaire  Je veux un couloir Pour pouvoir se déplacer dans l'immeuble</w:t>
              </w:r>
            </w:ins>
          </w:p>
        </w:tc>
      </w:tr>
      <w:tr w:rsidR="005D619E" w14:paraId="3266D2DE" w14:textId="77777777" w:rsidTr="005D619E">
        <w:trPr>
          <w:ins w:id="154" w:author="César Klein" w:date="2024-01-30T15:4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EA80" w14:textId="77777777" w:rsidR="005D619E" w:rsidRDefault="005D619E">
            <w:pPr>
              <w:jc w:val="center"/>
              <w:rPr>
                <w:ins w:id="155" w:author="César Klein" w:date="2024-01-30T15:43:00Z"/>
              </w:rPr>
            </w:pPr>
            <w:ins w:id="156" w:author="César Klein" w:date="2024-01-30T15:43:00Z">
              <w:r>
                <w:t xml:space="preserve">Tests d'acceptance: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91"/>
              <w:gridCol w:w="7753"/>
            </w:tblGrid>
            <w:tr w:rsidR="005D619E" w14:paraId="38B64E92" w14:textId="77777777">
              <w:trPr>
                <w:ins w:id="157" w:author="César Klein" w:date="2024-01-30T15:43:00Z"/>
              </w:trPr>
              <w:tc>
                <w:tcPr>
                  <w:tcW w:w="0" w:type="auto"/>
                  <w:hideMark/>
                </w:tcPr>
                <w:p w14:paraId="73A039EA" w14:textId="77777777" w:rsidR="005D619E" w:rsidRDefault="005D619E">
                  <w:pPr>
                    <w:rPr>
                      <w:ins w:id="158" w:author="César Klein" w:date="2024-01-30T15:43:00Z"/>
                    </w:rPr>
                  </w:pPr>
                  <w:ins w:id="159" w:author="César Klein" w:date="2024-01-30T15:43:00Z">
                    <w:r>
                      <w:t>cloison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4DACB4E" w14:textId="77777777" w:rsidR="005D619E" w:rsidRDefault="005D619E">
                  <w:pPr>
                    <w:rPr>
                      <w:ins w:id="160" w:author="César Klein" w:date="2024-01-30T15:43:00Z"/>
                    </w:rPr>
                  </w:pPr>
                  <w:ins w:id="161" w:author="César Klein" w:date="2024-01-30T15:43:00Z">
                    <w:r>
                      <w:t>dans le couloir toute autour du puit de lumière il y a des cloisons à moitie fermé</w:t>
                    </w:r>
                  </w:ins>
                </w:p>
              </w:tc>
            </w:tr>
            <w:tr w:rsidR="005D619E" w14:paraId="34756014" w14:textId="77777777">
              <w:trPr>
                <w:ins w:id="162" w:author="César Klein" w:date="2024-01-30T15:43:00Z"/>
              </w:trPr>
              <w:tc>
                <w:tcPr>
                  <w:tcW w:w="0" w:type="auto"/>
                  <w:hideMark/>
                </w:tcPr>
                <w:p w14:paraId="44F10BB5" w14:textId="77777777" w:rsidR="005D619E" w:rsidRDefault="005D619E">
                  <w:pPr>
                    <w:rPr>
                      <w:ins w:id="163" w:author="César Klein" w:date="2024-01-30T15:43:00Z"/>
                    </w:rPr>
                  </w:pPr>
                  <w:ins w:id="164" w:author="César Klein" w:date="2024-01-30T15:43:00Z">
                    <w:r>
                      <w:t>sol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E5B0255" w14:textId="77777777" w:rsidR="005D619E" w:rsidRDefault="005D619E">
                  <w:pPr>
                    <w:rPr>
                      <w:ins w:id="165" w:author="César Klein" w:date="2024-01-30T15:43:00Z"/>
                    </w:rPr>
                  </w:pPr>
                  <w:ins w:id="166" w:author="César Klein" w:date="2024-01-30T15:43:00Z">
                    <w:r>
                      <w:t>Dans le couloir au sol  il y a de la moquette</w:t>
                    </w:r>
                  </w:ins>
                </w:p>
              </w:tc>
            </w:tr>
            <w:tr w:rsidR="005D619E" w14:paraId="4F4BC8C3" w14:textId="77777777">
              <w:trPr>
                <w:ins w:id="167" w:author="César Klein" w:date="2024-01-30T15:43:00Z"/>
              </w:trPr>
              <w:tc>
                <w:tcPr>
                  <w:tcW w:w="0" w:type="auto"/>
                  <w:hideMark/>
                </w:tcPr>
                <w:p w14:paraId="15F3BA02" w14:textId="77777777" w:rsidR="005D619E" w:rsidRDefault="005D619E">
                  <w:pPr>
                    <w:rPr>
                      <w:ins w:id="168" w:author="César Klein" w:date="2024-01-30T15:43:00Z"/>
                    </w:rPr>
                  </w:pPr>
                  <w:ins w:id="169" w:author="César Klein" w:date="2024-01-30T15:43:00Z">
                    <w:r>
                      <w:t>mur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23390EE" w14:textId="77777777" w:rsidR="005D619E" w:rsidRDefault="005D619E">
                  <w:pPr>
                    <w:rPr>
                      <w:ins w:id="170" w:author="César Klein" w:date="2024-01-30T15:43:00Z"/>
                    </w:rPr>
                  </w:pPr>
                  <w:ins w:id="171" w:author="César Klein" w:date="2024-01-30T15:43:00Z">
                    <w:r>
                      <w:t>Dans le couloir  sur le mur  il y a des tableau d'art</w:t>
                    </w:r>
                  </w:ins>
                </w:p>
              </w:tc>
            </w:tr>
            <w:tr w:rsidR="005D619E" w14:paraId="3C1349E1" w14:textId="77777777">
              <w:trPr>
                <w:ins w:id="172" w:author="César Klein" w:date="2024-01-30T15:43:00Z"/>
              </w:trPr>
              <w:tc>
                <w:tcPr>
                  <w:tcW w:w="0" w:type="auto"/>
                  <w:hideMark/>
                </w:tcPr>
                <w:p w14:paraId="2961B390" w14:textId="77777777" w:rsidR="005D619E" w:rsidRDefault="005D619E">
                  <w:pPr>
                    <w:rPr>
                      <w:ins w:id="173" w:author="César Klein" w:date="2024-01-30T15:43:00Z"/>
                    </w:rPr>
                  </w:pPr>
                  <w:ins w:id="174" w:author="César Klein" w:date="2024-01-30T15:43:00Z">
                    <w:r>
                      <w:t>végétation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432632C" w14:textId="77777777" w:rsidR="005D619E" w:rsidRDefault="005D619E">
                  <w:pPr>
                    <w:rPr>
                      <w:ins w:id="175" w:author="César Klein" w:date="2024-01-30T15:43:00Z"/>
                    </w:rPr>
                  </w:pPr>
                  <w:ins w:id="176" w:author="César Klein" w:date="2024-01-30T15:43:00Z">
                    <w:r>
                      <w:t>Dans le couloir près des porte  il y a des plantes</w:t>
                    </w:r>
                  </w:ins>
                </w:p>
              </w:tc>
            </w:tr>
            <w:tr w:rsidR="005D619E" w14:paraId="243EBBFB" w14:textId="77777777">
              <w:trPr>
                <w:ins w:id="177" w:author="César Klein" w:date="2024-01-30T15:43:00Z"/>
              </w:trPr>
              <w:tc>
                <w:tcPr>
                  <w:tcW w:w="0" w:type="auto"/>
                  <w:hideMark/>
                </w:tcPr>
                <w:p w14:paraId="4B060DBC" w14:textId="77777777" w:rsidR="005D619E" w:rsidRDefault="005D619E">
                  <w:pPr>
                    <w:rPr>
                      <w:ins w:id="178" w:author="César Klein" w:date="2024-01-30T15:43:00Z"/>
                    </w:rPr>
                  </w:pPr>
                  <w:ins w:id="179" w:author="César Klein" w:date="2024-01-30T15:43:00Z">
                    <w:r>
                      <w:t>porte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249CCB3" w14:textId="77777777" w:rsidR="005D619E" w:rsidRDefault="005D619E">
                  <w:pPr>
                    <w:rPr>
                      <w:ins w:id="180" w:author="César Klein" w:date="2024-01-30T15:43:00Z"/>
                    </w:rPr>
                  </w:pPr>
                  <w:ins w:id="181" w:author="César Klein" w:date="2024-01-30T15:43:00Z">
                    <w:r>
                      <w:t>Dans le couloir au niveau des chambres  il y a une porte pour chaque chambre</w:t>
                    </w:r>
                  </w:ins>
                </w:p>
              </w:tc>
            </w:tr>
            <w:tr w:rsidR="005D619E" w14:paraId="5808B50F" w14:textId="77777777">
              <w:trPr>
                <w:ins w:id="182" w:author="César Klein" w:date="2024-01-30T15:43:00Z"/>
              </w:trPr>
              <w:tc>
                <w:tcPr>
                  <w:tcW w:w="0" w:type="auto"/>
                  <w:hideMark/>
                </w:tcPr>
                <w:p w14:paraId="15BE5491" w14:textId="77777777" w:rsidR="005D619E" w:rsidRDefault="005D619E">
                  <w:pPr>
                    <w:rPr>
                      <w:ins w:id="183" w:author="César Klein" w:date="2024-01-30T15:43:00Z"/>
                    </w:rPr>
                  </w:pPr>
                  <w:ins w:id="184" w:author="César Klein" w:date="2024-01-30T15:43:00Z">
                    <w:r>
                      <w:t>lustre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1BF03FC" w14:textId="77777777" w:rsidR="005D619E" w:rsidRDefault="005D619E">
                  <w:pPr>
                    <w:rPr>
                      <w:ins w:id="185" w:author="César Klein" w:date="2024-01-30T15:43:00Z"/>
                    </w:rPr>
                  </w:pPr>
                  <w:ins w:id="186" w:author="César Klein" w:date="2024-01-30T15:43:00Z">
                    <w:r>
                      <w:t>Dans le couloir au plafond il y a des lustres</w:t>
                    </w:r>
                  </w:ins>
                </w:p>
              </w:tc>
            </w:tr>
            <w:tr w:rsidR="005D619E" w14:paraId="4A8DEB5C" w14:textId="77777777">
              <w:trPr>
                <w:ins w:id="187" w:author="César Klein" w:date="2024-01-30T15:43:00Z"/>
              </w:trPr>
              <w:tc>
                <w:tcPr>
                  <w:tcW w:w="0" w:type="auto"/>
                  <w:hideMark/>
                </w:tcPr>
                <w:p w14:paraId="6116EA79" w14:textId="77777777" w:rsidR="005D619E" w:rsidRDefault="005D619E">
                  <w:pPr>
                    <w:rPr>
                      <w:ins w:id="188" w:author="César Klein" w:date="2024-01-30T15:43:00Z"/>
                    </w:rPr>
                  </w:pPr>
                  <w:ins w:id="189" w:author="César Klein" w:date="2024-01-30T15:43:00Z">
                    <w:r>
                      <w:t>Couloir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72DFE9F" w14:textId="77777777" w:rsidR="005D619E" w:rsidRDefault="005D619E">
                  <w:pPr>
                    <w:rPr>
                      <w:ins w:id="190" w:author="César Klein" w:date="2024-01-30T15:43:00Z"/>
                    </w:rPr>
                  </w:pPr>
                  <w:ins w:id="191" w:author="César Klein" w:date="2024-01-30T15:43:00Z">
                    <w:r>
                      <w:t>Dans l'immeuble  à chaque étage  il y a un couloir</w:t>
                    </w:r>
                  </w:ins>
                </w:p>
              </w:tc>
            </w:tr>
            <w:tr w:rsidR="005D619E" w14:paraId="4666D74E" w14:textId="77777777">
              <w:trPr>
                <w:ins w:id="192" w:author="César Klein" w:date="2024-01-30T15:43:00Z"/>
              </w:trPr>
              <w:tc>
                <w:tcPr>
                  <w:tcW w:w="0" w:type="auto"/>
                  <w:hideMark/>
                </w:tcPr>
                <w:p w14:paraId="418AFAD8" w14:textId="77777777" w:rsidR="005D619E" w:rsidRDefault="005D619E">
                  <w:pPr>
                    <w:rPr>
                      <w:ins w:id="193" w:author="César Klein" w:date="2024-01-30T15:43:00Z"/>
                    </w:rPr>
                  </w:pPr>
                  <w:ins w:id="194" w:author="César Klein" w:date="2024-01-30T15:43:00Z">
                    <w:r>
                      <w:t>Extincteur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BC602D2" w14:textId="77777777" w:rsidR="005D619E" w:rsidRDefault="005D619E">
                  <w:pPr>
                    <w:rPr>
                      <w:ins w:id="195" w:author="César Klein" w:date="2024-01-30T15:43:00Z"/>
                    </w:rPr>
                  </w:pPr>
                  <w:ins w:id="196" w:author="César Klein" w:date="2024-01-30T15:43:00Z">
                    <w:r>
                      <w:t>Dans les couloirs à coté de l'ascenseur il y a un extincteur</w:t>
                    </w:r>
                  </w:ins>
                </w:p>
              </w:tc>
            </w:tr>
          </w:tbl>
          <w:p w14:paraId="725E9AD5" w14:textId="77777777" w:rsidR="005D619E" w:rsidRDefault="005D619E">
            <w:pPr>
              <w:rPr>
                <w:ins w:id="197" w:author="César Klein" w:date="2024-01-30T15:43:00Z"/>
                <w:rFonts w:ascii="Calibri" w:eastAsia="Calibri" w:hAnsi="Calibri" w:cs="Calibri"/>
              </w:rPr>
            </w:pPr>
          </w:p>
        </w:tc>
      </w:tr>
    </w:tbl>
    <w:p w14:paraId="2DB4614C" w14:textId="77777777" w:rsidR="005D619E" w:rsidRDefault="005D619E" w:rsidP="005D619E">
      <w:pPr>
        <w:rPr>
          <w:ins w:id="198" w:author="César Klein" w:date="2024-01-30T15:43:00Z"/>
          <w:rFonts w:ascii="Calibri" w:eastAsia="Calibri" w:hAnsi="Calibri" w:cs="Calibri"/>
        </w:rPr>
      </w:pPr>
    </w:p>
    <w:p w14:paraId="7C05617E" w14:textId="77777777" w:rsidR="005D619E" w:rsidRDefault="005D619E" w:rsidP="005D619E">
      <w:pPr>
        <w:pStyle w:val="Titre3"/>
        <w:rPr>
          <w:ins w:id="199" w:author="César Klein" w:date="2024-01-30T15:43:00Z"/>
        </w:rPr>
      </w:pPr>
      <w:ins w:id="200" w:author="César Klein" w:date="2024-01-30T15:43:00Z">
        <w:r>
          <w:t>restaurant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14:paraId="6ABDDAA6" w14:textId="77777777" w:rsidTr="005D619E">
        <w:trPr>
          <w:ins w:id="201" w:author="César Klein" w:date="2024-01-30T15:4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2A83" w14:textId="77777777" w:rsidR="005D619E" w:rsidRDefault="005D619E">
            <w:pPr>
              <w:rPr>
                <w:ins w:id="202" w:author="César Klein" w:date="2024-01-30T15:43:00Z"/>
              </w:rPr>
            </w:pPr>
            <w:ins w:id="203" w:author="César Klein" w:date="2024-01-30T15:43:00Z">
              <w:r>
                <w:t>en tant que propriétaire Je veux un restaurant  pour que les clients puissent y manger et boire</w:t>
              </w:r>
            </w:ins>
          </w:p>
        </w:tc>
      </w:tr>
      <w:tr w:rsidR="005D619E" w14:paraId="39142CBF" w14:textId="77777777" w:rsidTr="005D619E">
        <w:trPr>
          <w:ins w:id="204" w:author="César Klein" w:date="2024-01-30T15:4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0446" w14:textId="77777777" w:rsidR="005D619E" w:rsidRDefault="005D619E">
            <w:pPr>
              <w:jc w:val="center"/>
              <w:rPr>
                <w:ins w:id="205" w:author="César Klein" w:date="2024-01-30T15:43:00Z"/>
              </w:rPr>
            </w:pPr>
            <w:ins w:id="206" w:author="César Klein" w:date="2024-01-30T15:43:00Z">
              <w:r>
                <w:lastRenderedPageBreak/>
                <w:t xml:space="preserve">Tests d'acceptance: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8039"/>
            </w:tblGrid>
            <w:tr w:rsidR="005D619E" w14:paraId="6D87A19C" w14:textId="77777777">
              <w:trPr>
                <w:ins w:id="207" w:author="César Klein" w:date="2024-01-30T15:43:00Z"/>
              </w:trPr>
              <w:tc>
                <w:tcPr>
                  <w:tcW w:w="0" w:type="auto"/>
                  <w:hideMark/>
                </w:tcPr>
                <w:p w14:paraId="3402AF79" w14:textId="77777777" w:rsidR="005D619E" w:rsidRDefault="005D619E">
                  <w:pPr>
                    <w:rPr>
                      <w:ins w:id="208" w:author="César Klein" w:date="2024-01-30T15:43:00Z"/>
                    </w:rPr>
                  </w:pPr>
                  <w:ins w:id="209" w:author="César Klein" w:date="2024-01-30T15:43:00Z">
                    <w:r>
                      <w:t>restaurant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61277B7" w14:textId="77777777" w:rsidR="005D619E" w:rsidRDefault="005D619E">
                  <w:pPr>
                    <w:rPr>
                      <w:ins w:id="210" w:author="César Klein" w:date="2024-01-30T15:43:00Z"/>
                    </w:rPr>
                  </w:pPr>
                  <w:ins w:id="211" w:author="César Klein" w:date="2024-01-30T15:43:00Z">
                    <w:r>
                      <w:t>au rez de chaussée a côté de l'accueil il y a un grand restaurant de 50 tables carrés</w:t>
                    </w:r>
                  </w:ins>
                </w:p>
              </w:tc>
            </w:tr>
            <w:tr w:rsidR="005D619E" w14:paraId="52EEB977" w14:textId="77777777">
              <w:trPr>
                <w:ins w:id="212" w:author="César Klein" w:date="2024-01-30T15:43:00Z"/>
              </w:trPr>
              <w:tc>
                <w:tcPr>
                  <w:tcW w:w="0" w:type="auto"/>
                  <w:hideMark/>
                </w:tcPr>
                <w:p w14:paraId="074FE0BA" w14:textId="77777777" w:rsidR="005D619E" w:rsidRDefault="005D619E">
                  <w:pPr>
                    <w:rPr>
                      <w:ins w:id="213" w:author="César Klein" w:date="2024-01-30T15:43:00Z"/>
                    </w:rPr>
                  </w:pPr>
                  <w:ins w:id="214" w:author="César Klein" w:date="2024-01-30T15:43:00Z">
                    <w:r>
                      <w:t>restaurant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E6CE736" w14:textId="77777777" w:rsidR="005D619E" w:rsidRDefault="005D619E">
                  <w:pPr>
                    <w:rPr>
                      <w:ins w:id="215" w:author="César Klein" w:date="2024-01-30T15:43:00Z"/>
                    </w:rPr>
                  </w:pPr>
                  <w:ins w:id="216" w:author="César Klein" w:date="2024-01-30T15:43:00Z">
                    <w:r>
                      <w:t>dans le restaurant sur chaque table il y a un verre a vin et un verre normal</w:t>
                    </w:r>
                  </w:ins>
                </w:p>
              </w:tc>
            </w:tr>
            <w:tr w:rsidR="005D619E" w14:paraId="3D4BA332" w14:textId="77777777">
              <w:trPr>
                <w:ins w:id="217" w:author="César Klein" w:date="2024-01-30T15:43:00Z"/>
              </w:trPr>
              <w:tc>
                <w:tcPr>
                  <w:tcW w:w="0" w:type="auto"/>
                  <w:hideMark/>
                </w:tcPr>
                <w:p w14:paraId="2B4DE293" w14:textId="77777777" w:rsidR="005D619E" w:rsidRDefault="005D619E">
                  <w:pPr>
                    <w:rPr>
                      <w:ins w:id="218" w:author="César Klein" w:date="2024-01-30T15:43:00Z"/>
                    </w:rPr>
                  </w:pPr>
                  <w:ins w:id="219" w:author="César Klein" w:date="2024-01-30T15:43:00Z">
                    <w:r>
                      <w:t>restaurant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5F9DACC" w14:textId="77777777" w:rsidR="005D619E" w:rsidRDefault="005D619E">
                  <w:pPr>
                    <w:rPr>
                      <w:ins w:id="220" w:author="César Klein" w:date="2024-01-30T15:43:00Z"/>
                    </w:rPr>
                  </w:pPr>
                  <w:ins w:id="221" w:author="César Klein" w:date="2024-01-30T15:43:00Z">
                    <w:r>
                      <w:t>dans le restaurant sur chaque table il y a une serviette</w:t>
                    </w:r>
                  </w:ins>
                </w:p>
              </w:tc>
            </w:tr>
            <w:tr w:rsidR="005D619E" w14:paraId="1634178B" w14:textId="77777777">
              <w:trPr>
                <w:ins w:id="222" w:author="César Klein" w:date="2024-01-30T15:43:00Z"/>
              </w:trPr>
              <w:tc>
                <w:tcPr>
                  <w:tcW w:w="0" w:type="auto"/>
                  <w:hideMark/>
                </w:tcPr>
                <w:p w14:paraId="19C07BE6" w14:textId="77777777" w:rsidR="005D619E" w:rsidRDefault="005D619E">
                  <w:pPr>
                    <w:rPr>
                      <w:ins w:id="223" w:author="César Klein" w:date="2024-01-30T15:43:00Z"/>
                    </w:rPr>
                  </w:pPr>
                  <w:ins w:id="224" w:author="César Klein" w:date="2024-01-30T15:43:00Z">
                    <w:r>
                      <w:t>restaurant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85DEC04" w14:textId="77777777" w:rsidR="005D619E" w:rsidRDefault="005D619E">
                  <w:pPr>
                    <w:rPr>
                      <w:ins w:id="225" w:author="César Klein" w:date="2024-01-30T15:43:00Z"/>
                    </w:rPr>
                  </w:pPr>
                  <w:ins w:id="226" w:author="César Klein" w:date="2024-01-30T15:43:00Z">
                    <w:r>
                      <w:t>dans le restaurant devant chaque table il y 4 chaises</w:t>
                    </w:r>
                  </w:ins>
                </w:p>
              </w:tc>
            </w:tr>
            <w:tr w:rsidR="005D619E" w14:paraId="73766FC9" w14:textId="77777777">
              <w:trPr>
                <w:ins w:id="227" w:author="César Klein" w:date="2024-01-30T15:43:00Z"/>
              </w:trPr>
              <w:tc>
                <w:tcPr>
                  <w:tcW w:w="0" w:type="auto"/>
                  <w:hideMark/>
                </w:tcPr>
                <w:p w14:paraId="6777EAEA" w14:textId="77777777" w:rsidR="005D619E" w:rsidRDefault="005D619E">
                  <w:pPr>
                    <w:rPr>
                      <w:ins w:id="228" w:author="César Klein" w:date="2024-01-30T15:43:00Z"/>
                    </w:rPr>
                  </w:pPr>
                  <w:ins w:id="229" w:author="César Klein" w:date="2024-01-30T15:43:00Z">
                    <w:r>
                      <w:t>restaurant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7E7BEE6B" w14:textId="77777777" w:rsidR="005D619E" w:rsidRDefault="005D619E">
                  <w:pPr>
                    <w:rPr>
                      <w:ins w:id="230" w:author="César Klein" w:date="2024-01-30T15:43:00Z"/>
                    </w:rPr>
                  </w:pPr>
                  <w:ins w:id="231" w:author="César Klein" w:date="2024-01-30T15:43:00Z">
                    <w:r>
                      <w:t>dans le restaurant sur chaque table il y a des couvercles (couteaux, fourchettes, cuillères)</w:t>
                    </w:r>
                  </w:ins>
                </w:p>
              </w:tc>
            </w:tr>
            <w:tr w:rsidR="005D619E" w14:paraId="18E6EF5F" w14:textId="77777777">
              <w:trPr>
                <w:ins w:id="232" w:author="César Klein" w:date="2024-01-30T15:43:00Z"/>
              </w:trPr>
              <w:tc>
                <w:tcPr>
                  <w:tcW w:w="0" w:type="auto"/>
                  <w:hideMark/>
                </w:tcPr>
                <w:p w14:paraId="21AB6809" w14:textId="77777777" w:rsidR="005D619E" w:rsidRDefault="005D619E">
                  <w:pPr>
                    <w:rPr>
                      <w:ins w:id="233" w:author="César Klein" w:date="2024-01-30T15:43:00Z"/>
                    </w:rPr>
                  </w:pPr>
                  <w:ins w:id="234" w:author="César Klein" w:date="2024-01-30T15:43:00Z">
                    <w:r>
                      <w:t>restaurant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7C2D80B" w14:textId="77777777" w:rsidR="005D619E" w:rsidRDefault="005D619E">
                  <w:pPr>
                    <w:rPr>
                      <w:ins w:id="235" w:author="César Klein" w:date="2024-01-30T15:43:00Z"/>
                    </w:rPr>
                  </w:pPr>
                  <w:ins w:id="236" w:author="César Klein" w:date="2024-01-30T15:43:00Z">
                    <w:r>
                      <w:t>dans le restaurant au fond à droite la ou il n'y a pas de table il y a un mini bar</w:t>
                    </w:r>
                  </w:ins>
                </w:p>
              </w:tc>
            </w:tr>
            <w:tr w:rsidR="005D619E" w14:paraId="1D01DBDF" w14:textId="77777777">
              <w:trPr>
                <w:ins w:id="237" w:author="César Klein" w:date="2024-01-30T15:43:00Z"/>
              </w:trPr>
              <w:tc>
                <w:tcPr>
                  <w:tcW w:w="0" w:type="auto"/>
                  <w:hideMark/>
                </w:tcPr>
                <w:p w14:paraId="6E79CD06" w14:textId="77777777" w:rsidR="005D619E" w:rsidRDefault="005D619E">
                  <w:pPr>
                    <w:rPr>
                      <w:ins w:id="238" w:author="César Klein" w:date="2024-01-30T15:43:00Z"/>
                    </w:rPr>
                  </w:pPr>
                  <w:ins w:id="239" w:author="César Klein" w:date="2024-01-30T15:43:00Z">
                    <w:r>
                      <w:t>restaurant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1BB6440" w14:textId="77777777" w:rsidR="005D619E" w:rsidRDefault="005D619E">
                  <w:pPr>
                    <w:rPr>
                      <w:ins w:id="240" w:author="César Klein" w:date="2024-01-30T15:43:00Z"/>
                    </w:rPr>
                  </w:pPr>
                  <w:ins w:id="241" w:author="César Klein" w:date="2024-01-30T15:43:00Z">
                    <w:r>
                      <w:t>sur plafond du restaurant, il y a des lustres</w:t>
                    </w:r>
                  </w:ins>
                </w:p>
              </w:tc>
            </w:tr>
            <w:tr w:rsidR="005D619E" w14:paraId="39C44AC4" w14:textId="77777777">
              <w:trPr>
                <w:ins w:id="242" w:author="César Klein" w:date="2024-01-30T15:43:00Z"/>
              </w:trPr>
              <w:tc>
                <w:tcPr>
                  <w:tcW w:w="0" w:type="auto"/>
                  <w:hideMark/>
                </w:tcPr>
                <w:p w14:paraId="6B5CADB6" w14:textId="77777777" w:rsidR="005D619E" w:rsidRDefault="005D619E">
                  <w:pPr>
                    <w:rPr>
                      <w:ins w:id="243" w:author="César Klein" w:date="2024-01-30T15:43:00Z"/>
                    </w:rPr>
                  </w:pPr>
                  <w:ins w:id="244" w:author="César Klein" w:date="2024-01-30T15:43:00Z">
                    <w:r>
                      <w:t>restaurant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D8105B1" w14:textId="77777777" w:rsidR="005D619E" w:rsidRDefault="005D619E">
                  <w:pPr>
                    <w:rPr>
                      <w:ins w:id="245" w:author="César Klein" w:date="2024-01-30T15:43:00Z"/>
                    </w:rPr>
                  </w:pPr>
                  <w:ins w:id="246" w:author="César Klein" w:date="2024-01-30T15:43:00Z">
                    <w:r>
                      <w:t>dans le restaurant sur chaque table il y a une chandelle au milieu</w:t>
                    </w:r>
                  </w:ins>
                </w:p>
              </w:tc>
            </w:tr>
          </w:tbl>
          <w:p w14:paraId="3A751785" w14:textId="77777777" w:rsidR="005D619E" w:rsidRDefault="005D619E">
            <w:pPr>
              <w:rPr>
                <w:ins w:id="247" w:author="César Klein" w:date="2024-01-30T15:43:00Z"/>
                <w:rFonts w:ascii="Calibri" w:eastAsia="Calibri" w:hAnsi="Calibri" w:cs="Calibri"/>
              </w:rPr>
            </w:pPr>
          </w:p>
        </w:tc>
      </w:tr>
    </w:tbl>
    <w:p w14:paraId="560576A6" w14:textId="77777777" w:rsidR="005D619E" w:rsidRDefault="005D619E" w:rsidP="005D619E">
      <w:pPr>
        <w:rPr>
          <w:ins w:id="248" w:author="César Klein" w:date="2024-01-30T15:43:00Z"/>
          <w:rFonts w:ascii="Calibri" w:eastAsia="Calibri" w:hAnsi="Calibri" w:cs="Calibri"/>
        </w:rPr>
      </w:pPr>
    </w:p>
    <w:p w14:paraId="2AA5A149" w14:textId="77777777" w:rsidR="005D619E" w:rsidRDefault="005D619E" w:rsidP="005D619E">
      <w:pPr>
        <w:pStyle w:val="Titre3"/>
        <w:rPr>
          <w:ins w:id="249" w:author="César Klein" w:date="2024-01-30T15:43:00Z"/>
        </w:rPr>
      </w:pPr>
      <w:ins w:id="250" w:author="César Klein" w:date="2024-01-30T15:43:00Z">
        <w:r>
          <w:t>Roof Top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14:paraId="5D55C996" w14:textId="77777777" w:rsidTr="005D619E">
        <w:trPr>
          <w:ins w:id="251" w:author="César Klein" w:date="2024-01-30T15:4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94556" w14:textId="77777777" w:rsidR="005D619E" w:rsidRDefault="005D619E">
            <w:pPr>
              <w:rPr>
                <w:ins w:id="252" w:author="César Klein" w:date="2024-01-30T15:43:00Z"/>
              </w:rPr>
            </w:pPr>
            <w:ins w:id="253" w:author="César Klein" w:date="2024-01-30T15:43:00Z">
              <w:r>
                <w:t>En tant que propriétaire de l'immeuble Je veux Roof Top Pour que les clients se relaxent</w:t>
              </w:r>
            </w:ins>
          </w:p>
        </w:tc>
      </w:tr>
      <w:tr w:rsidR="005D619E" w14:paraId="0888B6BA" w14:textId="77777777" w:rsidTr="005D619E">
        <w:trPr>
          <w:ins w:id="254" w:author="César Klein" w:date="2024-01-30T15:4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5510" w14:textId="77777777" w:rsidR="005D619E" w:rsidRDefault="005D619E">
            <w:pPr>
              <w:jc w:val="center"/>
              <w:rPr>
                <w:ins w:id="255" w:author="César Klein" w:date="2024-01-30T15:43:00Z"/>
              </w:rPr>
            </w:pPr>
            <w:ins w:id="256" w:author="César Klein" w:date="2024-01-30T15:43:00Z">
              <w:r>
                <w:t xml:space="preserve">Tests d'acceptance: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45"/>
              <w:gridCol w:w="7295"/>
            </w:tblGrid>
            <w:tr w:rsidR="005D619E" w14:paraId="10B986B5" w14:textId="77777777">
              <w:trPr>
                <w:ins w:id="257" w:author="César Klein" w:date="2024-01-30T15:43:00Z"/>
              </w:trPr>
              <w:tc>
                <w:tcPr>
                  <w:tcW w:w="0" w:type="auto"/>
                  <w:hideMark/>
                </w:tcPr>
                <w:p w14:paraId="49830AEC" w14:textId="77777777" w:rsidR="005D619E" w:rsidRDefault="005D619E">
                  <w:pPr>
                    <w:rPr>
                      <w:ins w:id="258" w:author="César Klein" w:date="2024-01-30T15:43:00Z"/>
                    </w:rPr>
                  </w:pPr>
                  <w:ins w:id="259" w:author="César Klein" w:date="2024-01-30T15:43:00Z">
                    <w:r>
                      <w:t>jacuzzi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346DDD8" w14:textId="77777777" w:rsidR="005D619E" w:rsidRDefault="005D619E">
                  <w:pPr>
                    <w:rPr>
                      <w:ins w:id="260" w:author="César Klein" w:date="2024-01-30T15:43:00Z"/>
                    </w:rPr>
                  </w:pPr>
                  <w:ins w:id="261" w:author="César Klein" w:date="2024-01-30T15:43:00Z">
                    <w:r>
                      <w:t>sur le roof top à  gauche de l'ascenseur de l'entrée il y a un jacuzzi blanc</w:t>
                    </w:r>
                  </w:ins>
                </w:p>
              </w:tc>
            </w:tr>
            <w:tr w:rsidR="005D619E" w14:paraId="4C6608BE" w14:textId="77777777">
              <w:trPr>
                <w:ins w:id="262" w:author="César Klein" w:date="2024-01-30T15:43:00Z"/>
              </w:trPr>
              <w:tc>
                <w:tcPr>
                  <w:tcW w:w="0" w:type="auto"/>
                  <w:hideMark/>
                </w:tcPr>
                <w:p w14:paraId="38717C0F" w14:textId="77777777" w:rsidR="005D619E" w:rsidRDefault="005D619E">
                  <w:pPr>
                    <w:rPr>
                      <w:ins w:id="263" w:author="César Klein" w:date="2024-01-30T15:43:00Z"/>
                    </w:rPr>
                  </w:pPr>
                  <w:ins w:id="264" w:author="César Klein" w:date="2024-01-30T15:43:00Z">
                    <w:r>
                      <w:t>bar à cocktail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74B12F07" w14:textId="77777777" w:rsidR="005D619E" w:rsidRDefault="005D619E">
                  <w:pPr>
                    <w:rPr>
                      <w:ins w:id="265" w:author="César Klein" w:date="2024-01-30T15:43:00Z"/>
                    </w:rPr>
                  </w:pPr>
                  <w:ins w:id="266" w:author="César Klein" w:date="2024-01-30T15:43:00Z">
                    <w:r>
                      <w:t>sur le roof top  en face du jacuzzi, à l'autre extrémité du bâtiment  il y a un bar à cocktail</w:t>
                    </w:r>
                  </w:ins>
                </w:p>
              </w:tc>
            </w:tr>
            <w:tr w:rsidR="005D619E" w14:paraId="46E1E415" w14:textId="77777777">
              <w:trPr>
                <w:ins w:id="267" w:author="César Klein" w:date="2024-01-30T15:43:00Z"/>
              </w:trPr>
              <w:tc>
                <w:tcPr>
                  <w:tcW w:w="0" w:type="auto"/>
                  <w:hideMark/>
                </w:tcPr>
                <w:p w14:paraId="016A3BC4" w14:textId="77777777" w:rsidR="005D619E" w:rsidRDefault="005D619E">
                  <w:pPr>
                    <w:rPr>
                      <w:ins w:id="268" w:author="César Klein" w:date="2024-01-30T15:43:00Z"/>
                    </w:rPr>
                  </w:pPr>
                  <w:ins w:id="269" w:author="César Klein" w:date="2024-01-30T15:43:00Z">
                    <w:r>
                      <w:t>transats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3838067" w14:textId="77777777" w:rsidR="005D619E" w:rsidRDefault="005D619E">
                  <w:pPr>
                    <w:rPr>
                      <w:ins w:id="270" w:author="César Klein" w:date="2024-01-30T15:43:00Z"/>
                    </w:rPr>
                  </w:pPr>
                  <w:ins w:id="271" w:author="César Klein" w:date="2024-01-30T15:43:00Z">
                    <w:r>
                      <w:t>sur le roof top en face du jacuzzi  il y a 7 transats</w:t>
                    </w:r>
                  </w:ins>
                </w:p>
              </w:tc>
            </w:tr>
            <w:tr w:rsidR="005D619E" w14:paraId="1C052BC1" w14:textId="77777777">
              <w:trPr>
                <w:ins w:id="272" w:author="César Klein" w:date="2024-01-30T15:43:00Z"/>
              </w:trPr>
              <w:tc>
                <w:tcPr>
                  <w:tcW w:w="0" w:type="auto"/>
                  <w:hideMark/>
                </w:tcPr>
                <w:p w14:paraId="62F7D7D0" w14:textId="77777777" w:rsidR="005D619E" w:rsidRDefault="005D619E">
                  <w:pPr>
                    <w:rPr>
                      <w:ins w:id="273" w:author="César Klein" w:date="2024-01-30T15:43:00Z"/>
                    </w:rPr>
                  </w:pPr>
                  <w:ins w:id="274" w:author="César Klein" w:date="2024-01-30T15:43:00Z">
                    <w:r>
                      <w:t>vitres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91F2CC3" w14:textId="77777777" w:rsidR="005D619E" w:rsidRDefault="005D619E">
                  <w:pPr>
                    <w:rPr>
                      <w:ins w:id="275" w:author="César Klein" w:date="2024-01-30T15:43:00Z"/>
                    </w:rPr>
                  </w:pPr>
                  <w:ins w:id="276" w:author="César Klein" w:date="2024-01-30T15:43:00Z">
                    <w:r>
                      <w:t>sur le roof top tout autour du roof top il y a des vitres de 2,5m de hauteur</w:t>
                    </w:r>
                  </w:ins>
                </w:p>
              </w:tc>
            </w:tr>
            <w:tr w:rsidR="005D619E" w14:paraId="16D203AD" w14:textId="77777777">
              <w:trPr>
                <w:ins w:id="277" w:author="César Klein" w:date="2024-01-30T15:43:00Z"/>
              </w:trPr>
              <w:tc>
                <w:tcPr>
                  <w:tcW w:w="0" w:type="auto"/>
                  <w:hideMark/>
                </w:tcPr>
                <w:p w14:paraId="0D6C48B5" w14:textId="77777777" w:rsidR="005D619E" w:rsidRDefault="005D619E">
                  <w:pPr>
                    <w:rPr>
                      <w:ins w:id="278" w:author="César Klein" w:date="2024-01-30T15:43:00Z"/>
                    </w:rPr>
                  </w:pPr>
                  <w:ins w:id="279" w:author="César Klein" w:date="2024-01-30T15:43:00Z">
                    <w:r>
                      <w:t>peignoirs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E2E0712" w14:textId="77777777" w:rsidR="005D619E" w:rsidRDefault="005D619E">
                  <w:pPr>
                    <w:rPr>
                      <w:ins w:id="280" w:author="César Klein" w:date="2024-01-30T15:43:00Z"/>
                    </w:rPr>
                  </w:pPr>
                  <w:ins w:id="281" w:author="César Klein" w:date="2024-01-30T15:43:00Z">
                    <w:r>
                      <w:t>sur le roof top derrière le jacuzzi il y a des peignoirs blancs à disposition</w:t>
                    </w:r>
                  </w:ins>
                </w:p>
              </w:tc>
            </w:tr>
            <w:tr w:rsidR="005D619E" w14:paraId="5818132A" w14:textId="77777777">
              <w:trPr>
                <w:ins w:id="282" w:author="César Klein" w:date="2024-01-30T15:43:00Z"/>
              </w:trPr>
              <w:tc>
                <w:tcPr>
                  <w:tcW w:w="0" w:type="auto"/>
                  <w:hideMark/>
                </w:tcPr>
                <w:p w14:paraId="11E3B7ED" w14:textId="77777777" w:rsidR="005D619E" w:rsidRDefault="005D619E">
                  <w:pPr>
                    <w:rPr>
                      <w:ins w:id="283" w:author="César Klein" w:date="2024-01-30T15:43:00Z"/>
                    </w:rPr>
                  </w:pPr>
                  <w:ins w:id="284" w:author="César Klein" w:date="2024-01-30T15:43:00Z">
                    <w:r>
                      <w:t>parasols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813BBCA" w14:textId="77777777" w:rsidR="005D619E" w:rsidRDefault="005D619E">
                  <w:pPr>
                    <w:rPr>
                      <w:ins w:id="285" w:author="César Klein" w:date="2024-01-30T15:43:00Z"/>
                    </w:rPr>
                  </w:pPr>
                  <w:ins w:id="286" w:author="César Klein" w:date="2024-01-30T15:43:00Z">
                    <w:r>
                      <w:t>sur le roof top entre chaque transat il y a un parasol</w:t>
                    </w:r>
                  </w:ins>
                </w:p>
              </w:tc>
            </w:tr>
            <w:tr w:rsidR="005D619E" w14:paraId="1869B819" w14:textId="77777777">
              <w:trPr>
                <w:ins w:id="287" w:author="César Klein" w:date="2024-01-30T15:43:00Z"/>
              </w:trPr>
              <w:tc>
                <w:tcPr>
                  <w:tcW w:w="0" w:type="auto"/>
                  <w:hideMark/>
                </w:tcPr>
                <w:p w14:paraId="2EA429D8" w14:textId="77777777" w:rsidR="005D619E" w:rsidRDefault="005D619E">
                  <w:pPr>
                    <w:rPr>
                      <w:ins w:id="288" w:author="César Klein" w:date="2024-01-30T15:43:00Z"/>
                    </w:rPr>
                  </w:pPr>
                  <w:ins w:id="289" w:author="César Klein" w:date="2024-01-30T15:43:00Z">
                    <w:r>
                      <w:t>plantes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AE61969" w14:textId="77777777" w:rsidR="005D619E" w:rsidRDefault="005D619E">
                  <w:pPr>
                    <w:rPr>
                      <w:ins w:id="290" w:author="César Klein" w:date="2024-01-30T15:43:00Z"/>
                    </w:rPr>
                  </w:pPr>
                  <w:ins w:id="291" w:author="César Klein" w:date="2024-01-30T15:43:00Z">
                    <w:r>
                      <w:t>sur le roof top entre les ascenseur et les escaliers il y a des plantes</w:t>
                    </w:r>
                  </w:ins>
                </w:p>
              </w:tc>
            </w:tr>
            <w:tr w:rsidR="005D619E" w14:paraId="393E19CA" w14:textId="77777777">
              <w:trPr>
                <w:ins w:id="292" w:author="César Klein" w:date="2024-01-30T15:43:00Z"/>
              </w:trPr>
              <w:tc>
                <w:tcPr>
                  <w:tcW w:w="0" w:type="auto"/>
                  <w:hideMark/>
                </w:tcPr>
                <w:p w14:paraId="2AC860BD" w14:textId="77777777" w:rsidR="005D619E" w:rsidRDefault="005D619E">
                  <w:pPr>
                    <w:rPr>
                      <w:ins w:id="293" w:author="César Klein" w:date="2024-01-30T15:43:00Z"/>
                    </w:rPr>
                  </w:pPr>
                  <w:ins w:id="294" w:author="César Klein" w:date="2024-01-30T15:43:00Z">
                    <w:r>
                      <w:t>panneaux solaires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433FB57" w14:textId="77777777" w:rsidR="005D619E" w:rsidRDefault="005D619E">
                  <w:pPr>
                    <w:rPr>
                      <w:ins w:id="295" w:author="César Klein" w:date="2024-01-30T15:43:00Z"/>
                    </w:rPr>
                  </w:pPr>
                  <w:ins w:id="296" w:author="César Klein" w:date="2024-01-30T15:43:00Z">
                    <w:r>
                      <w:t>sur le roof top  au dessus de chaque ascenseur il y a un panneau solaire de 2m2</w:t>
                    </w:r>
                  </w:ins>
                </w:p>
              </w:tc>
            </w:tr>
            <w:tr w:rsidR="005D619E" w14:paraId="41F95BB3" w14:textId="77777777">
              <w:trPr>
                <w:ins w:id="297" w:author="César Klein" w:date="2024-01-30T15:43:00Z"/>
              </w:trPr>
              <w:tc>
                <w:tcPr>
                  <w:tcW w:w="0" w:type="auto"/>
                  <w:hideMark/>
                </w:tcPr>
                <w:p w14:paraId="1E70246A" w14:textId="77777777" w:rsidR="005D619E" w:rsidRDefault="005D619E">
                  <w:pPr>
                    <w:rPr>
                      <w:ins w:id="298" w:author="César Klein" w:date="2024-01-30T15:43:00Z"/>
                    </w:rPr>
                  </w:pPr>
                  <w:ins w:id="299" w:author="César Klein" w:date="2024-01-30T15:43:00Z">
                    <w:r>
                      <w:t>linges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F31BBAB" w14:textId="77777777" w:rsidR="005D619E" w:rsidRDefault="005D619E">
                  <w:pPr>
                    <w:rPr>
                      <w:ins w:id="300" w:author="César Klein" w:date="2024-01-30T15:43:00Z"/>
                    </w:rPr>
                  </w:pPr>
                  <w:ins w:id="301" w:author="César Klein" w:date="2024-01-30T15:43:00Z">
                    <w:r>
                      <w:t>sur le roof top sur chaque transat il y a un linge blanc</w:t>
                    </w:r>
                  </w:ins>
                </w:p>
              </w:tc>
            </w:tr>
            <w:tr w:rsidR="005D619E" w14:paraId="3D0B0484" w14:textId="77777777">
              <w:trPr>
                <w:ins w:id="302" w:author="César Klein" w:date="2024-01-30T15:43:00Z"/>
              </w:trPr>
              <w:tc>
                <w:tcPr>
                  <w:tcW w:w="0" w:type="auto"/>
                  <w:hideMark/>
                </w:tcPr>
                <w:p w14:paraId="163FADEF" w14:textId="77777777" w:rsidR="005D619E" w:rsidRDefault="005D619E">
                  <w:pPr>
                    <w:rPr>
                      <w:ins w:id="303" w:author="César Klein" w:date="2024-01-30T15:43:00Z"/>
                    </w:rPr>
                  </w:pPr>
                  <w:ins w:id="304" w:author="César Klein" w:date="2024-01-30T15:43:00Z">
                    <w:r>
                      <w:t>stand de glace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4005D60" w14:textId="77777777" w:rsidR="005D619E" w:rsidRDefault="005D619E">
                  <w:pPr>
                    <w:rPr>
                      <w:ins w:id="305" w:author="César Klein" w:date="2024-01-30T15:43:00Z"/>
                    </w:rPr>
                  </w:pPr>
                  <w:ins w:id="306" w:author="César Klein" w:date="2024-01-30T15:43:00Z">
                    <w:r>
                      <w:t>sur le roof top  à droite de l'escalier de l'entrée il y a un stand de glace</w:t>
                    </w:r>
                  </w:ins>
                </w:p>
              </w:tc>
            </w:tr>
            <w:tr w:rsidR="005D619E" w14:paraId="38EB4CEE" w14:textId="77777777">
              <w:trPr>
                <w:ins w:id="307" w:author="César Klein" w:date="2024-01-30T15:43:00Z"/>
              </w:trPr>
              <w:tc>
                <w:tcPr>
                  <w:tcW w:w="0" w:type="auto"/>
                  <w:hideMark/>
                </w:tcPr>
                <w:p w14:paraId="6AB91138" w14:textId="77777777" w:rsidR="005D619E" w:rsidRDefault="005D619E">
                  <w:pPr>
                    <w:rPr>
                      <w:ins w:id="308" w:author="César Klein" w:date="2024-01-30T15:43:00Z"/>
                    </w:rPr>
                  </w:pPr>
                  <w:ins w:id="309" w:author="César Klein" w:date="2024-01-30T15:43:00Z">
                    <w:r>
                      <w:t>plantes/palmiers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8D6864E" w14:textId="77777777" w:rsidR="005D619E" w:rsidRDefault="005D619E">
                  <w:pPr>
                    <w:rPr>
                      <w:ins w:id="310" w:author="César Klein" w:date="2024-01-30T15:43:00Z"/>
                    </w:rPr>
                  </w:pPr>
                  <w:ins w:id="311" w:author="César Klein" w:date="2024-01-30T15:43:00Z">
                    <w:r>
                      <w:t>sur le roof top un peu partout  il y a des plantes / palmiers</w:t>
                    </w:r>
                  </w:ins>
                </w:p>
              </w:tc>
            </w:tr>
            <w:tr w:rsidR="005D619E" w14:paraId="315244A6" w14:textId="77777777">
              <w:trPr>
                <w:ins w:id="312" w:author="César Klein" w:date="2024-01-30T15:43:00Z"/>
              </w:trPr>
              <w:tc>
                <w:tcPr>
                  <w:tcW w:w="0" w:type="auto"/>
                  <w:hideMark/>
                </w:tcPr>
                <w:p w14:paraId="35F32432" w14:textId="77777777" w:rsidR="005D619E" w:rsidRDefault="005D619E">
                  <w:pPr>
                    <w:rPr>
                      <w:ins w:id="313" w:author="César Klein" w:date="2024-01-30T15:43:00Z"/>
                    </w:rPr>
                  </w:pPr>
                  <w:ins w:id="314" w:author="César Klein" w:date="2024-01-30T15:43:00Z">
                    <w:r>
                      <w:t>piscine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BC074EB" w14:textId="77777777" w:rsidR="005D619E" w:rsidRDefault="005D619E">
                  <w:pPr>
                    <w:rPr>
                      <w:ins w:id="315" w:author="César Klein" w:date="2024-01-30T15:43:00Z"/>
                    </w:rPr>
                  </w:pPr>
                  <w:ins w:id="316" w:author="César Klein" w:date="2024-01-30T15:43:00Z">
                    <w:r>
                      <w:t>sur le roof top a l'angle supérieur droit il y a une piscine de 2m sur 5m</w:t>
                    </w:r>
                  </w:ins>
                </w:p>
              </w:tc>
            </w:tr>
            <w:tr w:rsidR="005D619E" w14:paraId="1144FF6E" w14:textId="77777777">
              <w:trPr>
                <w:ins w:id="317" w:author="César Klein" w:date="2024-01-30T15:43:00Z"/>
              </w:trPr>
              <w:tc>
                <w:tcPr>
                  <w:tcW w:w="0" w:type="auto"/>
                  <w:hideMark/>
                </w:tcPr>
                <w:p w14:paraId="3C204FA6" w14:textId="77777777" w:rsidR="005D619E" w:rsidRDefault="005D619E">
                  <w:pPr>
                    <w:rPr>
                      <w:ins w:id="318" w:author="César Klein" w:date="2024-01-30T15:43:00Z"/>
                    </w:rPr>
                  </w:pPr>
                  <w:ins w:id="319" w:author="César Klein" w:date="2024-01-30T15:43:00Z">
                    <w:r>
                      <w:t>transats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E9C67C0" w14:textId="77777777" w:rsidR="005D619E" w:rsidRDefault="005D619E">
                  <w:pPr>
                    <w:rPr>
                      <w:ins w:id="320" w:author="César Klein" w:date="2024-01-30T15:43:00Z"/>
                    </w:rPr>
                  </w:pPr>
                  <w:ins w:id="321" w:author="César Klein" w:date="2024-01-30T15:43:00Z">
                    <w:r>
                      <w:t>sur le roof top en face du stand de glace il y a 4 transats</w:t>
                    </w:r>
                  </w:ins>
                </w:p>
              </w:tc>
            </w:tr>
          </w:tbl>
          <w:p w14:paraId="1F07C7CD" w14:textId="77777777" w:rsidR="005D619E" w:rsidRDefault="005D619E">
            <w:pPr>
              <w:rPr>
                <w:ins w:id="322" w:author="César Klein" w:date="2024-01-30T15:43:00Z"/>
                <w:rFonts w:ascii="Calibri" w:eastAsia="Calibri" w:hAnsi="Calibri" w:cs="Calibri"/>
              </w:rPr>
            </w:pPr>
          </w:p>
        </w:tc>
      </w:tr>
    </w:tbl>
    <w:p w14:paraId="7FD6BA55" w14:textId="77777777" w:rsidR="005D619E" w:rsidRDefault="005D619E" w:rsidP="005D619E">
      <w:pPr>
        <w:rPr>
          <w:ins w:id="323" w:author="César Klein" w:date="2024-01-30T15:43:00Z"/>
          <w:rFonts w:ascii="Calibri" w:eastAsia="Calibri" w:hAnsi="Calibri" w:cs="Calibri"/>
        </w:rPr>
      </w:pPr>
    </w:p>
    <w:p w14:paraId="6BB75AFE" w14:textId="77777777" w:rsidR="005D619E" w:rsidRDefault="005D619E" w:rsidP="005D619E">
      <w:pPr>
        <w:pStyle w:val="Titre3"/>
        <w:rPr>
          <w:ins w:id="324" w:author="César Klein" w:date="2024-01-30T15:43:00Z"/>
        </w:rPr>
      </w:pPr>
      <w:ins w:id="325" w:author="César Klein" w:date="2024-01-30T15:43:00Z">
        <w:r>
          <w:t>Toilettes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14:paraId="2590A9CC" w14:textId="77777777" w:rsidTr="005D619E">
        <w:trPr>
          <w:ins w:id="326" w:author="César Klein" w:date="2024-01-30T15:4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B5E3" w14:textId="77777777" w:rsidR="005D619E" w:rsidRDefault="005D619E">
            <w:pPr>
              <w:rPr>
                <w:ins w:id="327" w:author="César Klein" w:date="2024-01-30T15:43:00Z"/>
              </w:rPr>
            </w:pPr>
            <w:ins w:id="328" w:author="César Klein" w:date="2024-01-30T15:43:00Z">
              <w:r>
                <w:t>En tant que propriétaire de l'immeuble je veux des toilettes pour que les clients puissent faire leurs besoins sans rentrer dans leurs chambres</w:t>
              </w:r>
            </w:ins>
          </w:p>
        </w:tc>
      </w:tr>
      <w:tr w:rsidR="005D619E" w14:paraId="49653194" w14:textId="77777777" w:rsidTr="005D619E">
        <w:trPr>
          <w:ins w:id="329" w:author="César Klein" w:date="2024-01-30T15:4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B2FA" w14:textId="77777777" w:rsidR="005D619E" w:rsidRDefault="005D619E">
            <w:pPr>
              <w:jc w:val="center"/>
              <w:rPr>
                <w:ins w:id="330" w:author="César Klein" w:date="2024-01-30T15:43:00Z"/>
              </w:rPr>
            </w:pPr>
            <w:ins w:id="331" w:author="César Klein" w:date="2024-01-30T15:43:00Z">
              <w:r>
                <w:t xml:space="preserve">Tests d'acceptance: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87"/>
              <w:gridCol w:w="7653"/>
            </w:tblGrid>
            <w:tr w:rsidR="005D619E" w14:paraId="7F80D73C" w14:textId="77777777">
              <w:trPr>
                <w:ins w:id="332" w:author="César Klein" w:date="2024-01-30T15:43:00Z"/>
              </w:trPr>
              <w:tc>
                <w:tcPr>
                  <w:tcW w:w="0" w:type="auto"/>
                  <w:hideMark/>
                </w:tcPr>
                <w:p w14:paraId="49B4FFAE" w14:textId="77777777" w:rsidR="005D619E" w:rsidRDefault="005D619E">
                  <w:pPr>
                    <w:rPr>
                      <w:ins w:id="333" w:author="César Klein" w:date="2024-01-30T15:43:00Z"/>
                    </w:rPr>
                  </w:pPr>
                  <w:ins w:id="334" w:author="César Klein" w:date="2024-01-30T15:43:00Z">
                    <w:r>
                      <w:t>dans le toilettes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FC18E67" w14:textId="77777777" w:rsidR="005D619E" w:rsidRDefault="005D619E">
                  <w:pPr>
                    <w:rPr>
                      <w:ins w:id="335" w:author="César Klein" w:date="2024-01-30T15:43:00Z"/>
                    </w:rPr>
                  </w:pPr>
                  <w:ins w:id="336" w:author="César Klein" w:date="2024-01-30T15:43:00Z">
                    <w:r>
                      <w:t>dans le toilettes à droites de la portes il y a 3 lavabo</w:t>
                    </w:r>
                  </w:ins>
                </w:p>
              </w:tc>
            </w:tr>
            <w:tr w:rsidR="005D619E" w14:paraId="3CA08210" w14:textId="77777777">
              <w:trPr>
                <w:ins w:id="337" w:author="César Klein" w:date="2024-01-30T15:43:00Z"/>
              </w:trPr>
              <w:tc>
                <w:tcPr>
                  <w:tcW w:w="0" w:type="auto"/>
                  <w:hideMark/>
                </w:tcPr>
                <w:p w14:paraId="0CCE267D" w14:textId="77777777" w:rsidR="005D619E" w:rsidRDefault="005D619E">
                  <w:pPr>
                    <w:rPr>
                      <w:ins w:id="338" w:author="César Klein" w:date="2024-01-30T15:43:00Z"/>
                    </w:rPr>
                  </w:pPr>
                  <w:ins w:id="339" w:author="César Klein" w:date="2024-01-30T15:43:00Z">
                    <w:r>
                      <w:t>dans le toilettes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BA74F77" w14:textId="77777777" w:rsidR="005D619E" w:rsidRDefault="005D619E">
                  <w:pPr>
                    <w:rPr>
                      <w:ins w:id="340" w:author="César Klein" w:date="2024-01-30T15:43:00Z"/>
                    </w:rPr>
                  </w:pPr>
                  <w:ins w:id="341" w:author="César Klein" w:date="2024-01-30T15:43:00Z">
                    <w:r>
                      <w:t>dans le toilettes pour homes à gauches de la porte il y a 3 urinoirs</w:t>
                    </w:r>
                  </w:ins>
                </w:p>
              </w:tc>
            </w:tr>
            <w:tr w:rsidR="005D619E" w14:paraId="7F0CFC88" w14:textId="77777777">
              <w:trPr>
                <w:ins w:id="342" w:author="César Klein" w:date="2024-01-30T15:43:00Z"/>
              </w:trPr>
              <w:tc>
                <w:tcPr>
                  <w:tcW w:w="0" w:type="auto"/>
                  <w:hideMark/>
                </w:tcPr>
                <w:p w14:paraId="74AA86FC" w14:textId="77777777" w:rsidR="005D619E" w:rsidRDefault="005D619E">
                  <w:pPr>
                    <w:rPr>
                      <w:ins w:id="343" w:author="César Klein" w:date="2024-01-30T15:43:00Z"/>
                    </w:rPr>
                  </w:pPr>
                  <w:ins w:id="344" w:author="César Klein" w:date="2024-01-30T15:43:00Z">
                    <w:r>
                      <w:t>dans le toilettes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D097652" w14:textId="77777777" w:rsidR="005D619E" w:rsidRDefault="005D619E">
                  <w:pPr>
                    <w:rPr>
                      <w:ins w:id="345" w:author="César Klein" w:date="2024-01-30T15:43:00Z"/>
                    </w:rPr>
                  </w:pPr>
                  <w:ins w:id="346" w:author="César Klein" w:date="2024-01-30T15:43:00Z">
                    <w:r>
                      <w:t>dans le toilettes pour hommes à droites des urinoirs  il y a 3 cabines où il y a des toilettes</w:t>
                    </w:r>
                  </w:ins>
                </w:p>
              </w:tc>
            </w:tr>
            <w:tr w:rsidR="005D619E" w14:paraId="7E277DB2" w14:textId="77777777">
              <w:trPr>
                <w:ins w:id="347" w:author="César Klein" w:date="2024-01-30T15:43:00Z"/>
              </w:trPr>
              <w:tc>
                <w:tcPr>
                  <w:tcW w:w="0" w:type="auto"/>
                  <w:hideMark/>
                </w:tcPr>
                <w:p w14:paraId="3040D7F5" w14:textId="77777777" w:rsidR="005D619E" w:rsidRDefault="005D619E">
                  <w:pPr>
                    <w:rPr>
                      <w:ins w:id="348" w:author="César Klein" w:date="2024-01-30T15:43:00Z"/>
                    </w:rPr>
                  </w:pPr>
                  <w:ins w:id="349" w:author="César Klein" w:date="2024-01-30T15:43:00Z">
                    <w:r>
                      <w:t>dans les toilette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2A990DE" w14:textId="77777777" w:rsidR="005D619E" w:rsidRDefault="005D619E">
                  <w:pPr>
                    <w:rPr>
                      <w:ins w:id="350" w:author="César Klein" w:date="2024-01-30T15:43:00Z"/>
                    </w:rPr>
                  </w:pPr>
                  <w:ins w:id="351" w:author="César Klein" w:date="2024-01-30T15:43:00Z">
                    <w:r>
                      <w:t>dans les toilettes a côté de chaque lavabo il y a du savon</w:t>
                    </w:r>
                  </w:ins>
                </w:p>
              </w:tc>
            </w:tr>
            <w:tr w:rsidR="005D619E" w14:paraId="25D18513" w14:textId="77777777">
              <w:trPr>
                <w:ins w:id="352" w:author="César Klein" w:date="2024-01-30T15:43:00Z"/>
              </w:trPr>
              <w:tc>
                <w:tcPr>
                  <w:tcW w:w="0" w:type="auto"/>
                  <w:hideMark/>
                </w:tcPr>
                <w:p w14:paraId="4C0E08D4" w14:textId="77777777" w:rsidR="005D619E" w:rsidRDefault="005D619E">
                  <w:pPr>
                    <w:rPr>
                      <w:ins w:id="353" w:author="César Klein" w:date="2024-01-30T15:43:00Z"/>
                    </w:rPr>
                  </w:pPr>
                  <w:ins w:id="354" w:author="César Klein" w:date="2024-01-30T15:43:00Z">
                    <w:r>
                      <w:t>dans les toilettes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1758DE6" w14:textId="77777777" w:rsidR="005D619E" w:rsidRDefault="005D619E">
                  <w:pPr>
                    <w:rPr>
                      <w:ins w:id="355" w:author="César Klein" w:date="2024-01-30T15:43:00Z"/>
                    </w:rPr>
                  </w:pPr>
                  <w:ins w:id="356" w:author="César Klein" w:date="2024-01-30T15:43:00Z">
                    <w:r>
                      <w:t>dans les toilettes  au dessus des lavabos il y a un grand mirroir</w:t>
                    </w:r>
                  </w:ins>
                </w:p>
              </w:tc>
            </w:tr>
            <w:tr w:rsidR="005D619E" w14:paraId="2A789954" w14:textId="77777777">
              <w:trPr>
                <w:ins w:id="357" w:author="César Klein" w:date="2024-01-30T15:43:00Z"/>
              </w:trPr>
              <w:tc>
                <w:tcPr>
                  <w:tcW w:w="0" w:type="auto"/>
                  <w:hideMark/>
                </w:tcPr>
                <w:p w14:paraId="71EAFF8B" w14:textId="77777777" w:rsidR="005D619E" w:rsidRDefault="005D619E">
                  <w:pPr>
                    <w:rPr>
                      <w:ins w:id="358" w:author="César Klein" w:date="2024-01-30T15:43:00Z"/>
                    </w:rPr>
                  </w:pPr>
                  <w:ins w:id="359" w:author="César Klein" w:date="2024-01-30T15:43:00Z">
                    <w:r>
                      <w:t>dans les toilettes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F5A68F0" w14:textId="77777777" w:rsidR="005D619E" w:rsidRDefault="005D619E">
                  <w:pPr>
                    <w:rPr>
                      <w:ins w:id="360" w:author="César Klein" w:date="2024-01-30T15:43:00Z"/>
                    </w:rPr>
                  </w:pPr>
                  <w:ins w:id="361" w:author="César Klein" w:date="2024-01-30T15:43:00Z">
                    <w:r>
                      <w:t>dans les toilettes à droites des lavabo  il y a deux sechoirs</w:t>
                    </w:r>
                  </w:ins>
                </w:p>
              </w:tc>
            </w:tr>
            <w:tr w:rsidR="005D619E" w14:paraId="640BF19F" w14:textId="77777777">
              <w:trPr>
                <w:ins w:id="362" w:author="César Klein" w:date="2024-01-30T15:43:00Z"/>
              </w:trPr>
              <w:tc>
                <w:tcPr>
                  <w:tcW w:w="0" w:type="auto"/>
                  <w:hideMark/>
                </w:tcPr>
                <w:p w14:paraId="6F9EF2B2" w14:textId="77777777" w:rsidR="005D619E" w:rsidRDefault="005D619E">
                  <w:pPr>
                    <w:rPr>
                      <w:ins w:id="363" w:author="César Klein" w:date="2024-01-30T15:43:00Z"/>
                    </w:rPr>
                  </w:pPr>
                  <w:ins w:id="364" w:author="César Klein" w:date="2024-01-30T15:43:00Z">
                    <w:r>
                      <w:t>dans les toilettes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FD185EF" w14:textId="77777777" w:rsidR="005D619E" w:rsidRDefault="005D619E">
                  <w:pPr>
                    <w:rPr>
                      <w:ins w:id="365" w:author="César Klein" w:date="2024-01-30T15:43:00Z"/>
                    </w:rPr>
                  </w:pPr>
                  <w:ins w:id="366" w:author="César Klein" w:date="2024-01-30T15:43:00Z">
                    <w:r>
                      <w:t>dans les toilettes à gauche de chaque lavabo il y a une petite plante</w:t>
                    </w:r>
                  </w:ins>
                </w:p>
              </w:tc>
            </w:tr>
            <w:tr w:rsidR="005D619E" w14:paraId="5231FAC0" w14:textId="77777777">
              <w:trPr>
                <w:ins w:id="367" w:author="César Klein" w:date="2024-01-30T15:43:00Z"/>
              </w:trPr>
              <w:tc>
                <w:tcPr>
                  <w:tcW w:w="0" w:type="auto"/>
                  <w:hideMark/>
                </w:tcPr>
                <w:p w14:paraId="39414BC3" w14:textId="77777777" w:rsidR="005D619E" w:rsidRDefault="005D619E">
                  <w:pPr>
                    <w:rPr>
                      <w:ins w:id="368" w:author="César Klein" w:date="2024-01-30T15:43:00Z"/>
                    </w:rPr>
                  </w:pPr>
                  <w:ins w:id="369" w:author="César Klein" w:date="2024-01-30T15:43:00Z">
                    <w:r>
                      <w:t>dans les toilettes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9043A01" w14:textId="77777777" w:rsidR="005D619E" w:rsidRDefault="005D619E">
                  <w:pPr>
                    <w:rPr>
                      <w:ins w:id="370" w:author="César Klein" w:date="2024-01-30T15:43:00Z"/>
                    </w:rPr>
                  </w:pPr>
                  <w:ins w:id="371" w:author="César Klein" w:date="2024-01-30T15:43:00Z">
                    <w:r>
                      <w:t>dans le toilettes dans chaque cabines il y a une brosse de nettoyage</w:t>
                    </w:r>
                  </w:ins>
                </w:p>
              </w:tc>
            </w:tr>
            <w:tr w:rsidR="005D619E" w14:paraId="77EE2726" w14:textId="77777777">
              <w:trPr>
                <w:ins w:id="372" w:author="César Klein" w:date="2024-01-30T15:43:00Z"/>
              </w:trPr>
              <w:tc>
                <w:tcPr>
                  <w:tcW w:w="0" w:type="auto"/>
                  <w:hideMark/>
                </w:tcPr>
                <w:p w14:paraId="626D6F0A" w14:textId="77777777" w:rsidR="005D619E" w:rsidRDefault="005D619E">
                  <w:pPr>
                    <w:rPr>
                      <w:ins w:id="373" w:author="César Klein" w:date="2024-01-30T15:43:00Z"/>
                    </w:rPr>
                  </w:pPr>
                  <w:ins w:id="374" w:author="César Klein" w:date="2024-01-30T15:43:00Z">
                    <w:r>
                      <w:t>dans le toilettes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B49C3ED" w14:textId="77777777" w:rsidR="005D619E" w:rsidRDefault="005D619E">
                  <w:pPr>
                    <w:rPr>
                      <w:ins w:id="375" w:author="César Klein" w:date="2024-01-30T15:43:00Z"/>
                    </w:rPr>
                  </w:pPr>
                  <w:ins w:id="376" w:author="César Klein" w:date="2024-01-30T15:43:00Z">
                    <w:r>
                      <w:t>dans le toilettes pour femmes en face des toilettes pour hommes  a gauche de la porte il y a 6 cabines</w:t>
                    </w:r>
                  </w:ins>
                </w:p>
              </w:tc>
            </w:tr>
          </w:tbl>
          <w:p w14:paraId="0660C4A9" w14:textId="77777777" w:rsidR="005D619E" w:rsidRDefault="005D619E">
            <w:pPr>
              <w:rPr>
                <w:ins w:id="377" w:author="César Klein" w:date="2024-01-30T15:43:00Z"/>
                <w:rFonts w:ascii="Calibri" w:eastAsia="Calibri" w:hAnsi="Calibri" w:cs="Calibri"/>
              </w:rPr>
            </w:pPr>
          </w:p>
        </w:tc>
      </w:tr>
    </w:tbl>
    <w:p w14:paraId="4A2BDEB8" w14:textId="77777777" w:rsidR="005D619E" w:rsidRDefault="005D619E" w:rsidP="005D619E">
      <w:pPr>
        <w:rPr>
          <w:ins w:id="378" w:author="César Klein" w:date="2024-01-30T15:43:00Z"/>
          <w:rFonts w:ascii="Calibri" w:eastAsia="Calibri" w:hAnsi="Calibri" w:cs="Calibri"/>
        </w:rPr>
      </w:pPr>
    </w:p>
    <w:p w14:paraId="100C1E86" w14:textId="77777777" w:rsidR="005D619E" w:rsidRDefault="005D619E" w:rsidP="005D619E">
      <w:pPr>
        <w:pStyle w:val="Titre3"/>
        <w:rPr>
          <w:ins w:id="379" w:author="César Klein" w:date="2024-01-30T15:43:00Z"/>
        </w:rPr>
      </w:pPr>
      <w:ins w:id="380" w:author="César Klein" w:date="2024-01-30T15:43:00Z">
        <w:r>
          <w:lastRenderedPageBreak/>
          <w:t>salle d'arcade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14:paraId="4420C600" w14:textId="77777777" w:rsidTr="005D619E">
        <w:trPr>
          <w:ins w:id="381" w:author="César Klein" w:date="2024-01-30T15:4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C0D0" w14:textId="77777777" w:rsidR="005D619E" w:rsidRDefault="005D619E">
            <w:pPr>
              <w:rPr>
                <w:ins w:id="382" w:author="César Klein" w:date="2024-01-30T15:43:00Z"/>
              </w:rPr>
            </w:pPr>
            <w:ins w:id="383" w:author="César Klein" w:date="2024-01-30T15:43:00Z">
              <w:r>
                <w:t>en tant que proprio  je veux une salle d'arcade pour les jeunes puissent s'occuper</w:t>
              </w:r>
            </w:ins>
          </w:p>
        </w:tc>
      </w:tr>
      <w:tr w:rsidR="005D619E" w14:paraId="01C580D3" w14:textId="77777777" w:rsidTr="005D619E">
        <w:trPr>
          <w:ins w:id="384" w:author="César Klein" w:date="2024-01-30T15:4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10E" w14:textId="77777777" w:rsidR="005D619E" w:rsidRDefault="005D619E">
            <w:pPr>
              <w:jc w:val="center"/>
              <w:rPr>
                <w:ins w:id="385" w:author="César Klein" w:date="2024-01-30T15:43:00Z"/>
              </w:rPr>
            </w:pPr>
            <w:ins w:id="386" w:author="César Klein" w:date="2024-01-30T15:43:00Z">
              <w:r>
                <w:t xml:space="preserve">Tests d'acceptance: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76"/>
              <w:gridCol w:w="7064"/>
            </w:tblGrid>
            <w:tr w:rsidR="005D619E" w14:paraId="2BE8A3BE" w14:textId="77777777">
              <w:trPr>
                <w:ins w:id="387" w:author="César Klein" w:date="2024-01-30T15:43:00Z"/>
              </w:trPr>
              <w:tc>
                <w:tcPr>
                  <w:tcW w:w="0" w:type="auto"/>
                  <w:hideMark/>
                </w:tcPr>
                <w:p w14:paraId="4258E4DF" w14:textId="77777777" w:rsidR="005D619E" w:rsidRDefault="005D619E">
                  <w:pPr>
                    <w:rPr>
                      <w:ins w:id="388" w:author="César Klein" w:date="2024-01-30T15:43:00Z"/>
                    </w:rPr>
                  </w:pPr>
                  <w:ins w:id="389" w:author="César Klein" w:date="2024-01-30T15:43:00Z">
                    <w:r>
                      <w:t>dans la salle d'arcade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751103B" w14:textId="77777777" w:rsidR="005D619E" w:rsidRDefault="005D619E">
                  <w:pPr>
                    <w:rPr>
                      <w:ins w:id="390" w:author="César Klein" w:date="2024-01-30T15:43:00Z"/>
                    </w:rPr>
                  </w:pPr>
                  <w:ins w:id="391" w:author="César Klein" w:date="2024-01-30T15:43:00Z">
                    <w:r>
                      <w:t>dans l'immeuble  sur le 4ème  étage en face de l'ascenseur il y a une salle d'arcade</w:t>
                    </w:r>
                  </w:ins>
                </w:p>
              </w:tc>
            </w:tr>
            <w:tr w:rsidR="005D619E" w14:paraId="18888F3E" w14:textId="77777777">
              <w:trPr>
                <w:ins w:id="392" w:author="César Klein" w:date="2024-01-30T15:43:00Z"/>
              </w:trPr>
              <w:tc>
                <w:tcPr>
                  <w:tcW w:w="0" w:type="auto"/>
                  <w:hideMark/>
                </w:tcPr>
                <w:p w14:paraId="16DE709D" w14:textId="77777777" w:rsidR="005D619E" w:rsidRDefault="005D619E">
                  <w:pPr>
                    <w:rPr>
                      <w:ins w:id="393" w:author="César Klein" w:date="2024-01-30T15:43:00Z"/>
                    </w:rPr>
                  </w:pPr>
                  <w:ins w:id="394" w:author="César Klein" w:date="2024-01-30T15:43:00Z">
                    <w:r>
                      <w:t>dans la salle d'arcade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E93008A" w14:textId="77777777" w:rsidR="005D619E" w:rsidRDefault="005D619E">
                  <w:pPr>
                    <w:rPr>
                      <w:ins w:id="395" w:author="César Klein" w:date="2024-01-30T15:43:00Z"/>
                    </w:rPr>
                  </w:pPr>
                  <w:ins w:id="396" w:author="César Klein" w:date="2024-01-30T15:43:00Z">
                    <w:r>
                      <w:t>dans la salle d'arcade au plafond il y a des leds violets</w:t>
                    </w:r>
                  </w:ins>
                </w:p>
              </w:tc>
            </w:tr>
            <w:tr w:rsidR="005D619E" w14:paraId="7937CF21" w14:textId="77777777">
              <w:trPr>
                <w:ins w:id="397" w:author="César Klein" w:date="2024-01-30T15:43:00Z"/>
              </w:trPr>
              <w:tc>
                <w:tcPr>
                  <w:tcW w:w="0" w:type="auto"/>
                  <w:hideMark/>
                </w:tcPr>
                <w:p w14:paraId="49EC0095" w14:textId="77777777" w:rsidR="005D619E" w:rsidRDefault="005D619E">
                  <w:pPr>
                    <w:rPr>
                      <w:ins w:id="398" w:author="César Klein" w:date="2024-01-30T15:43:00Z"/>
                    </w:rPr>
                  </w:pPr>
                  <w:ins w:id="399" w:author="César Klein" w:date="2024-01-30T15:43:00Z">
                    <w:r>
                      <w:t>dans la salle d'arcade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7DDF43C5" w14:textId="77777777" w:rsidR="005D619E" w:rsidRDefault="005D619E">
                  <w:pPr>
                    <w:rPr>
                      <w:ins w:id="400" w:author="César Klein" w:date="2024-01-30T15:43:00Z"/>
                    </w:rPr>
                  </w:pPr>
                  <w:ins w:id="401" w:author="César Klein" w:date="2024-01-30T15:43:00Z">
                    <w:r>
                      <w:t>dans la salle d'arcade il y a des murs recouvert d'un papier peint "étoilées moderne"</w:t>
                    </w:r>
                  </w:ins>
                </w:p>
              </w:tc>
            </w:tr>
            <w:tr w:rsidR="005D619E" w14:paraId="2125B862" w14:textId="77777777">
              <w:trPr>
                <w:ins w:id="402" w:author="César Klein" w:date="2024-01-30T15:43:00Z"/>
              </w:trPr>
              <w:tc>
                <w:tcPr>
                  <w:tcW w:w="0" w:type="auto"/>
                  <w:hideMark/>
                </w:tcPr>
                <w:p w14:paraId="6D121AD9" w14:textId="77777777" w:rsidR="005D619E" w:rsidRDefault="005D619E">
                  <w:pPr>
                    <w:rPr>
                      <w:ins w:id="403" w:author="César Klein" w:date="2024-01-30T15:43:00Z"/>
                    </w:rPr>
                  </w:pPr>
                  <w:ins w:id="404" w:author="César Klein" w:date="2024-01-30T15:43:00Z">
                    <w:r>
                      <w:t>dans la salle d'arcade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A9CEC64" w14:textId="77777777" w:rsidR="005D619E" w:rsidRDefault="005D619E">
                  <w:pPr>
                    <w:rPr>
                      <w:ins w:id="405" w:author="César Klein" w:date="2024-01-30T15:43:00Z"/>
                    </w:rPr>
                  </w:pPr>
                  <w:ins w:id="406" w:author="César Klein" w:date="2024-01-30T15:43:00Z">
                    <w:r>
                      <w:t>dans la salle d'arcade  en face de l'entrée il y a 4 bornes d'arcade</w:t>
                    </w:r>
                  </w:ins>
                </w:p>
              </w:tc>
            </w:tr>
            <w:tr w:rsidR="005D619E" w14:paraId="659375D9" w14:textId="77777777">
              <w:trPr>
                <w:ins w:id="407" w:author="César Klein" w:date="2024-01-30T15:43:00Z"/>
              </w:trPr>
              <w:tc>
                <w:tcPr>
                  <w:tcW w:w="0" w:type="auto"/>
                  <w:hideMark/>
                </w:tcPr>
                <w:p w14:paraId="3F1F4B56" w14:textId="77777777" w:rsidR="005D619E" w:rsidRDefault="005D619E">
                  <w:pPr>
                    <w:rPr>
                      <w:ins w:id="408" w:author="César Klein" w:date="2024-01-30T15:43:00Z"/>
                    </w:rPr>
                  </w:pPr>
                  <w:ins w:id="409" w:author="César Klein" w:date="2024-01-30T15:43:00Z">
                    <w:r>
                      <w:t>dans la salle d'arcade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E9A03E0" w14:textId="77777777" w:rsidR="005D619E" w:rsidRDefault="005D619E">
                  <w:pPr>
                    <w:rPr>
                      <w:ins w:id="410" w:author="César Klein" w:date="2024-01-30T15:43:00Z"/>
                    </w:rPr>
                  </w:pPr>
                  <w:ins w:id="411" w:author="César Klein" w:date="2024-01-30T15:43:00Z">
                    <w:r>
                      <w:t>dans la salle d'arcade a gauche des bornes il y a deux flipper</w:t>
                    </w:r>
                  </w:ins>
                </w:p>
              </w:tc>
            </w:tr>
            <w:tr w:rsidR="005D619E" w14:paraId="56EF0D38" w14:textId="77777777">
              <w:trPr>
                <w:ins w:id="412" w:author="César Klein" w:date="2024-01-30T15:43:00Z"/>
              </w:trPr>
              <w:tc>
                <w:tcPr>
                  <w:tcW w:w="0" w:type="auto"/>
                  <w:hideMark/>
                </w:tcPr>
                <w:p w14:paraId="651CFEFD" w14:textId="77777777" w:rsidR="005D619E" w:rsidRDefault="005D619E">
                  <w:pPr>
                    <w:rPr>
                      <w:ins w:id="413" w:author="César Klein" w:date="2024-01-30T15:43:00Z"/>
                    </w:rPr>
                  </w:pPr>
                  <w:ins w:id="414" w:author="César Klein" w:date="2024-01-30T15:43:00Z">
                    <w:r>
                      <w:t>dans la salle d'arcade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46F251A" w14:textId="77777777" w:rsidR="005D619E" w:rsidRDefault="005D619E">
                  <w:pPr>
                    <w:rPr>
                      <w:ins w:id="415" w:author="César Klein" w:date="2024-01-30T15:43:00Z"/>
                    </w:rPr>
                  </w:pPr>
                  <w:ins w:id="416" w:author="César Klein" w:date="2024-01-30T15:43:00Z">
                    <w:r>
                      <w:t>dans la salle d'arcade à droites des bornes il y des pinces à attrape peluches</w:t>
                    </w:r>
                  </w:ins>
                </w:p>
              </w:tc>
            </w:tr>
            <w:tr w:rsidR="005D619E" w14:paraId="173A9622" w14:textId="77777777">
              <w:trPr>
                <w:ins w:id="417" w:author="César Klein" w:date="2024-01-30T15:43:00Z"/>
              </w:trPr>
              <w:tc>
                <w:tcPr>
                  <w:tcW w:w="0" w:type="auto"/>
                  <w:hideMark/>
                </w:tcPr>
                <w:p w14:paraId="2BDAEEB8" w14:textId="77777777" w:rsidR="005D619E" w:rsidRDefault="005D619E">
                  <w:pPr>
                    <w:rPr>
                      <w:ins w:id="418" w:author="César Klein" w:date="2024-01-30T15:43:00Z"/>
                    </w:rPr>
                  </w:pPr>
                  <w:ins w:id="419" w:author="César Klein" w:date="2024-01-30T15:43:00Z">
                    <w:r>
                      <w:t>dans la salle s'arcade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904C65D" w14:textId="77777777" w:rsidR="005D619E" w:rsidRDefault="005D619E">
                  <w:pPr>
                    <w:rPr>
                      <w:ins w:id="420" w:author="César Klein" w:date="2024-01-30T15:43:00Z"/>
                    </w:rPr>
                  </w:pPr>
                  <w:ins w:id="421" w:author="César Klein" w:date="2024-01-30T15:43:00Z">
                    <w:r>
                      <w:t>dans la salle d'arcade à droites de l'attrape peluche  il y a un jeux de tirs</w:t>
                    </w:r>
                  </w:ins>
                </w:p>
              </w:tc>
            </w:tr>
            <w:tr w:rsidR="005D619E" w14:paraId="4067C717" w14:textId="77777777">
              <w:trPr>
                <w:ins w:id="422" w:author="César Klein" w:date="2024-01-30T15:43:00Z"/>
              </w:trPr>
              <w:tc>
                <w:tcPr>
                  <w:tcW w:w="0" w:type="auto"/>
                  <w:hideMark/>
                </w:tcPr>
                <w:p w14:paraId="3D9E609B" w14:textId="77777777" w:rsidR="005D619E" w:rsidRDefault="005D619E">
                  <w:pPr>
                    <w:rPr>
                      <w:ins w:id="423" w:author="César Klein" w:date="2024-01-30T15:43:00Z"/>
                    </w:rPr>
                  </w:pPr>
                  <w:ins w:id="424" w:author="César Klein" w:date="2024-01-30T15:43:00Z">
                    <w:r>
                      <w:t>dans la salle d'arcade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7FECF45E" w14:textId="77777777" w:rsidR="005D619E" w:rsidRDefault="005D619E">
                  <w:pPr>
                    <w:rPr>
                      <w:ins w:id="425" w:author="César Klein" w:date="2024-01-30T15:43:00Z"/>
                    </w:rPr>
                  </w:pPr>
                  <w:ins w:id="426" w:author="César Klein" w:date="2024-01-30T15:43:00Z">
                    <w:r>
                      <w:t>dans la salle d'arcade à gauche des flipper il y un billard</w:t>
                    </w:r>
                  </w:ins>
                </w:p>
              </w:tc>
            </w:tr>
          </w:tbl>
          <w:p w14:paraId="684D8A74" w14:textId="77777777" w:rsidR="005D619E" w:rsidRDefault="005D619E">
            <w:pPr>
              <w:rPr>
                <w:ins w:id="427" w:author="César Klein" w:date="2024-01-30T15:43:00Z"/>
                <w:rFonts w:ascii="Calibri" w:eastAsia="Calibri" w:hAnsi="Calibri" w:cs="Calibri"/>
              </w:rPr>
            </w:pPr>
          </w:p>
        </w:tc>
      </w:tr>
    </w:tbl>
    <w:p w14:paraId="10EBDBB9" w14:textId="77777777" w:rsidR="005D619E" w:rsidRDefault="005D619E" w:rsidP="005D619E">
      <w:pPr>
        <w:rPr>
          <w:ins w:id="428" w:author="César Klein" w:date="2024-01-30T15:43:00Z"/>
          <w:rFonts w:ascii="Calibri" w:eastAsia="Calibri" w:hAnsi="Calibri" w:cs="Calibri"/>
        </w:rPr>
      </w:pPr>
    </w:p>
    <w:p w14:paraId="4358FD1C" w14:textId="77777777" w:rsidR="005D619E" w:rsidRDefault="005D619E" w:rsidP="005D619E">
      <w:pPr>
        <w:pStyle w:val="Titre3"/>
        <w:rPr>
          <w:ins w:id="429" w:author="César Klein" w:date="2024-01-30T15:43:00Z"/>
        </w:rPr>
      </w:pPr>
      <w:ins w:id="430" w:author="César Klein" w:date="2024-01-30T15:43:00Z">
        <w:r>
          <w:t>Cuisine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14:paraId="4DBFB07F" w14:textId="77777777" w:rsidTr="005D619E">
        <w:trPr>
          <w:ins w:id="431" w:author="César Klein" w:date="2024-01-30T15:4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EECB" w14:textId="77777777" w:rsidR="005D619E" w:rsidRDefault="005D619E">
            <w:pPr>
              <w:rPr>
                <w:ins w:id="432" w:author="César Klein" w:date="2024-01-30T15:43:00Z"/>
              </w:rPr>
            </w:pPr>
            <w:ins w:id="433" w:author="César Klein" w:date="2024-01-30T15:43:00Z">
              <w:r>
                <w:t>En tant que propriétaire  j'aimerai une cuisine pour que les cuisiner puissent faire de bons plats pour les clients</w:t>
              </w:r>
            </w:ins>
          </w:p>
        </w:tc>
      </w:tr>
      <w:tr w:rsidR="005D619E" w14:paraId="1D06E271" w14:textId="77777777" w:rsidTr="005D619E">
        <w:trPr>
          <w:ins w:id="434" w:author="César Klein" w:date="2024-01-30T15:4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CE4E" w14:textId="77777777" w:rsidR="005D619E" w:rsidRDefault="005D619E">
            <w:pPr>
              <w:jc w:val="center"/>
              <w:rPr>
                <w:ins w:id="435" w:author="César Klein" w:date="2024-01-30T15:43:00Z"/>
              </w:rPr>
            </w:pPr>
            <w:ins w:id="436" w:author="César Klein" w:date="2024-01-30T15:43:00Z">
              <w:r>
                <w:t xml:space="preserve">Tests d'acceptance: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6"/>
              <w:gridCol w:w="7664"/>
            </w:tblGrid>
            <w:tr w:rsidR="005D619E" w14:paraId="37194B8C" w14:textId="77777777">
              <w:trPr>
                <w:ins w:id="437" w:author="César Klein" w:date="2024-01-30T15:43:00Z"/>
              </w:trPr>
              <w:tc>
                <w:tcPr>
                  <w:tcW w:w="0" w:type="auto"/>
                  <w:hideMark/>
                </w:tcPr>
                <w:p w14:paraId="11115BD5" w14:textId="77777777" w:rsidR="005D619E" w:rsidRDefault="005D619E">
                  <w:pPr>
                    <w:rPr>
                      <w:ins w:id="438" w:author="César Klein" w:date="2024-01-30T15:43:00Z"/>
                    </w:rPr>
                  </w:pPr>
                  <w:ins w:id="439" w:author="César Klein" w:date="2024-01-30T15:43:00Z">
                    <w:r>
                      <w:t>demi mur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1FCB785" w14:textId="77777777" w:rsidR="005D619E" w:rsidRDefault="005D619E">
                  <w:pPr>
                    <w:rPr>
                      <w:ins w:id="440" w:author="César Klein" w:date="2024-01-30T15:43:00Z"/>
                    </w:rPr>
                  </w:pPr>
                  <w:ins w:id="441" w:author="César Klein" w:date="2024-01-30T15:43:00Z">
                    <w:r>
                      <w:t>Dans la cuisine au milieu du mur inférieur  il y a un demi mur</w:t>
                    </w:r>
                  </w:ins>
                </w:p>
              </w:tc>
            </w:tr>
            <w:tr w:rsidR="005D619E" w14:paraId="517DE217" w14:textId="77777777">
              <w:trPr>
                <w:ins w:id="442" w:author="César Klein" w:date="2024-01-30T15:43:00Z"/>
              </w:trPr>
              <w:tc>
                <w:tcPr>
                  <w:tcW w:w="0" w:type="auto"/>
                  <w:hideMark/>
                </w:tcPr>
                <w:p w14:paraId="607418B8" w14:textId="77777777" w:rsidR="005D619E" w:rsidRDefault="005D619E">
                  <w:pPr>
                    <w:rPr>
                      <w:ins w:id="443" w:author="César Klein" w:date="2024-01-30T15:43:00Z"/>
                    </w:rPr>
                  </w:pPr>
                  <w:ins w:id="444" w:author="César Klein" w:date="2024-01-30T15:43:00Z">
                    <w:r>
                      <w:t>porte réserve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0E52308" w14:textId="77777777" w:rsidR="005D619E" w:rsidRDefault="005D619E">
                  <w:pPr>
                    <w:rPr>
                      <w:ins w:id="445" w:author="César Klein" w:date="2024-01-30T15:43:00Z"/>
                    </w:rPr>
                  </w:pPr>
                  <w:ins w:id="446" w:author="César Klein" w:date="2024-01-30T15:43:00Z">
                    <w:r>
                      <w:t>en face du demi mur  il y a une porte</w:t>
                    </w:r>
                  </w:ins>
                </w:p>
              </w:tc>
            </w:tr>
            <w:tr w:rsidR="005D619E" w14:paraId="30B72874" w14:textId="77777777">
              <w:trPr>
                <w:ins w:id="447" w:author="César Klein" w:date="2024-01-30T15:43:00Z"/>
              </w:trPr>
              <w:tc>
                <w:tcPr>
                  <w:tcW w:w="0" w:type="auto"/>
                  <w:hideMark/>
                </w:tcPr>
                <w:p w14:paraId="655773AE" w14:textId="77777777" w:rsidR="005D619E" w:rsidRDefault="005D619E">
                  <w:pPr>
                    <w:rPr>
                      <w:ins w:id="448" w:author="César Klein" w:date="2024-01-30T15:43:00Z"/>
                    </w:rPr>
                  </w:pPr>
                  <w:ins w:id="449" w:author="César Klein" w:date="2024-01-30T15:43:00Z">
                    <w:r>
                      <w:t>réserve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6FDC68E" w14:textId="77777777" w:rsidR="005D619E" w:rsidRDefault="005D619E">
                  <w:pPr>
                    <w:rPr>
                      <w:ins w:id="450" w:author="César Klein" w:date="2024-01-30T15:43:00Z"/>
                    </w:rPr>
                  </w:pPr>
                  <w:ins w:id="451" w:author="César Klein" w:date="2024-01-30T15:43:00Z">
                    <w:r>
                      <w:t>dans la cuisine  Quand on ouvre la porte de la réserve  réserve pour mettre la nourriture de la cuisine</w:t>
                    </w:r>
                  </w:ins>
                </w:p>
              </w:tc>
            </w:tr>
            <w:tr w:rsidR="005D619E" w14:paraId="6E355487" w14:textId="77777777">
              <w:trPr>
                <w:ins w:id="452" w:author="César Klein" w:date="2024-01-30T15:43:00Z"/>
              </w:trPr>
              <w:tc>
                <w:tcPr>
                  <w:tcW w:w="0" w:type="auto"/>
                  <w:hideMark/>
                </w:tcPr>
                <w:p w14:paraId="7D97AF12" w14:textId="77777777" w:rsidR="005D619E" w:rsidRDefault="005D619E">
                  <w:pPr>
                    <w:rPr>
                      <w:ins w:id="453" w:author="César Klein" w:date="2024-01-30T15:43:00Z"/>
                    </w:rPr>
                  </w:pPr>
                  <w:ins w:id="454" w:author="César Klein" w:date="2024-01-30T15:43:00Z">
                    <w:r>
                      <w:t>congélateur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F2449F0" w14:textId="77777777" w:rsidR="005D619E" w:rsidRDefault="005D619E">
                  <w:pPr>
                    <w:rPr>
                      <w:ins w:id="455" w:author="César Klein" w:date="2024-01-30T15:43:00Z"/>
                    </w:rPr>
                  </w:pPr>
                  <w:ins w:id="456" w:author="César Klein" w:date="2024-01-30T15:43:00Z">
                    <w:r>
                      <w:t>dans la réserve  au milieu droit depuis la porte  il y a un grand congélateur pour les aliments froid</w:t>
                    </w:r>
                  </w:ins>
                </w:p>
              </w:tc>
            </w:tr>
            <w:tr w:rsidR="005D619E" w14:paraId="2241DD6D" w14:textId="77777777">
              <w:trPr>
                <w:ins w:id="457" w:author="César Klein" w:date="2024-01-30T15:43:00Z"/>
              </w:trPr>
              <w:tc>
                <w:tcPr>
                  <w:tcW w:w="0" w:type="auto"/>
                  <w:hideMark/>
                </w:tcPr>
                <w:p w14:paraId="0EF89ECE" w14:textId="77777777" w:rsidR="005D619E" w:rsidRDefault="005D619E">
                  <w:pPr>
                    <w:rPr>
                      <w:ins w:id="458" w:author="César Klein" w:date="2024-01-30T15:43:00Z"/>
                    </w:rPr>
                  </w:pPr>
                  <w:ins w:id="459" w:author="César Klein" w:date="2024-01-30T15:43:00Z">
                    <w:r>
                      <w:t>plan de travail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72F0FDB4" w14:textId="77777777" w:rsidR="005D619E" w:rsidRDefault="005D619E">
                  <w:pPr>
                    <w:rPr>
                      <w:ins w:id="460" w:author="César Klein" w:date="2024-01-30T15:43:00Z"/>
                    </w:rPr>
                  </w:pPr>
                  <w:ins w:id="461" w:author="César Klein" w:date="2024-01-30T15:43:00Z">
                    <w:r>
                      <w:t>Dans la cuisine  au long des murs  il y a des plans de travail</w:t>
                    </w:r>
                  </w:ins>
                </w:p>
              </w:tc>
            </w:tr>
            <w:tr w:rsidR="005D619E" w14:paraId="56C09E5C" w14:textId="77777777">
              <w:trPr>
                <w:ins w:id="462" w:author="César Klein" w:date="2024-01-30T15:43:00Z"/>
              </w:trPr>
              <w:tc>
                <w:tcPr>
                  <w:tcW w:w="0" w:type="auto"/>
                  <w:hideMark/>
                </w:tcPr>
                <w:p w14:paraId="53D85BF7" w14:textId="77777777" w:rsidR="005D619E" w:rsidRDefault="005D619E">
                  <w:pPr>
                    <w:rPr>
                      <w:ins w:id="463" w:author="César Klein" w:date="2024-01-30T15:43:00Z"/>
                    </w:rPr>
                  </w:pPr>
                  <w:ins w:id="464" w:author="César Klein" w:date="2024-01-30T15:43:00Z">
                    <w:r>
                      <w:t>table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E4CE381" w14:textId="77777777" w:rsidR="005D619E" w:rsidRDefault="005D619E">
                  <w:pPr>
                    <w:rPr>
                      <w:ins w:id="465" w:author="César Klein" w:date="2024-01-30T15:43:00Z"/>
                    </w:rPr>
                  </w:pPr>
                  <w:ins w:id="466" w:author="César Klein" w:date="2024-01-30T15:43:00Z">
                    <w:r>
                      <w:t>Dans la cuisine  au milieu de la pièce il y a une grande pièce</w:t>
                    </w:r>
                  </w:ins>
                </w:p>
              </w:tc>
            </w:tr>
            <w:tr w:rsidR="005D619E" w14:paraId="498A643F" w14:textId="77777777">
              <w:trPr>
                <w:ins w:id="467" w:author="César Klein" w:date="2024-01-30T15:43:00Z"/>
              </w:trPr>
              <w:tc>
                <w:tcPr>
                  <w:tcW w:w="0" w:type="auto"/>
                  <w:hideMark/>
                </w:tcPr>
                <w:p w14:paraId="368808BD" w14:textId="77777777" w:rsidR="005D619E" w:rsidRDefault="005D619E">
                  <w:pPr>
                    <w:rPr>
                      <w:ins w:id="468" w:author="César Klein" w:date="2024-01-30T15:43:00Z"/>
                    </w:rPr>
                  </w:pPr>
                  <w:ins w:id="469" w:author="César Klein" w:date="2024-01-30T15:43:00Z">
                    <w:r>
                      <w:t>four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BC401EB" w14:textId="77777777" w:rsidR="005D619E" w:rsidRDefault="005D619E">
                  <w:pPr>
                    <w:rPr>
                      <w:ins w:id="470" w:author="César Klein" w:date="2024-01-30T15:43:00Z"/>
                    </w:rPr>
                  </w:pPr>
                  <w:ins w:id="471" w:author="César Klein" w:date="2024-01-30T15:43:00Z">
                    <w:r>
                      <w:t>sous les plan de travail il y a des four</w:t>
                    </w:r>
                  </w:ins>
                </w:p>
              </w:tc>
            </w:tr>
            <w:tr w:rsidR="005D619E" w14:paraId="13D7E7B1" w14:textId="77777777">
              <w:trPr>
                <w:ins w:id="472" w:author="César Klein" w:date="2024-01-30T15:43:00Z"/>
              </w:trPr>
              <w:tc>
                <w:tcPr>
                  <w:tcW w:w="0" w:type="auto"/>
                  <w:hideMark/>
                </w:tcPr>
                <w:p w14:paraId="5D34907D" w14:textId="77777777" w:rsidR="005D619E" w:rsidRDefault="005D619E">
                  <w:pPr>
                    <w:rPr>
                      <w:ins w:id="473" w:author="César Klein" w:date="2024-01-30T15:43:00Z"/>
                    </w:rPr>
                  </w:pPr>
                  <w:ins w:id="474" w:author="César Klein" w:date="2024-01-30T15:43:00Z">
                    <w:r>
                      <w:t>Extincteur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497EFD0" w14:textId="77777777" w:rsidR="005D619E" w:rsidRDefault="005D619E">
                  <w:pPr>
                    <w:rPr>
                      <w:ins w:id="475" w:author="César Klein" w:date="2024-01-30T15:43:00Z"/>
                    </w:rPr>
                  </w:pPr>
                  <w:ins w:id="476" w:author="César Klein" w:date="2024-01-30T15:43:00Z">
                    <w:r>
                      <w:t>dans la cuisine  dans le coin inférieur droit il y a un extincteur</w:t>
                    </w:r>
                  </w:ins>
                </w:p>
              </w:tc>
            </w:tr>
          </w:tbl>
          <w:p w14:paraId="5CE01EB5" w14:textId="77777777" w:rsidR="005D619E" w:rsidRDefault="005D619E">
            <w:pPr>
              <w:rPr>
                <w:ins w:id="477" w:author="César Klein" w:date="2024-01-30T15:43:00Z"/>
                <w:rFonts w:ascii="Calibri" w:eastAsia="Calibri" w:hAnsi="Calibri" w:cs="Calibri"/>
              </w:rPr>
            </w:pPr>
          </w:p>
        </w:tc>
      </w:tr>
    </w:tbl>
    <w:p w14:paraId="2C29D6FA" w14:textId="77777777" w:rsidR="005D619E" w:rsidRDefault="005D619E" w:rsidP="005D619E">
      <w:pPr>
        <w:rPr>
          <w:ins w:id="478" w:author="César Klein" w:date="2024-01-30T15:43:00Z"/>
          <w:rFonts w:ascii="Calibri" w:eastAsia="Calibri" w:hAnsi="Calibri" w:cs="Calibri"/>
        </w:rPr>
      </w:pPr>
    </w:p>
    <w:p w14:paraId="5C290B10" w14:textId="77777777" w:rsidR="005D619E" w:rsidRDefault="005D619E" w:rsidP="005D619E">
      <w:pPr>
        <w:pStyle w:val="Titre3"/>
        <w:rPr>
          <w:ins w:id="479" w:author="César Klein" w:date="2024-01-30T15:43:00Z"/>
        </w:rPr>
      </w:pPr>
      <w:ins w:id="480" w:author="César Klein" w:date="2024-01-30T15:43:00Z">
        <w:r>
          <w:t>salon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14:paraId="11C6F9D1" w14:textId="77777777" w:rsidTr="005D619E">
        <w:trPr>
          <w:ins w:id="481" w:author="César Klein" w:date="2024-01-30T15:4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A4147" w14:textId="77777777" w:rsidR="005D619E" w:rsidRDefault="005D619E">
            <w:pPr>
              <w:rPr>
                <w:ins w:id="482" w:author="César Klein" w:date="2024-01-30T15:43:00Z"/>
              </w:rPr>
            </w:pPr>
            <w:ins w:id="483" w:author="César Klein" w:date="2024-01-30T15:43:00Z">
              <w:r>
                <w:t>en tant que propriétaire je veux un coin détente/salon pour les clients puissent attendre</w:t>
              </w:r>
            </w:ins>
          </w:p>
        </w:tc>
      </w:tr>
      <w:tr w:rsidR="005D619E" w14:paraId="743EADC2" w14:textId="77777777" w:rsidTr="005D619E">
        <w:trPr>
          <w:ins w:id="484" w:author="César Klein" w:date="2024-01-30T15:4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A832C" w14:textId="77777777" w:rsidR="005D619E" w:rsidRDefault="005D619E">
            <w:pPr>
              <w:jc w:val="center"/>
              <w:rPr>
                <w:ins w:id="485" w:author="César Klein" w:date="2024-01-30T15:43:00Z"/>
              </w:rPr>
            </w:pPr>
            <w:ins w:id="486" w:author="César Klein" w:date="2024-01-30T15:43:00Z">
              <w:r>
                <w:t xml:space="preserve">Tests d'acceptance: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8512"/>
            </w:tblGrid>
            <w:tr w:rsidR="005D619E" w14:paraId="3DA7BF56" w14:textId="77777777">
              <w:trPr>
                <w:ins w:id="487" w:author="César Klein" w:date="2024-01-30T15:43:00Z"/>
              </w:trPr>
              <w:tc>
                <w:tcPr>
                  <w:tcW w:w="0" w:type="auto"/>
                  <w:hideMark/>
                </w:tcPr>
                <w:p w14:paraId="2636E3F6" w14:textId="77777777" w:rsidR="005D619E" w:rsidRDefault="005D619E">
                  <w:pPr>
                    <w:rPr>
                      <w:ins w:id="488" w:author="César Klein" w:date="2024-01-30T15:43:00Z"/>
                    </w:rPr>
                  </w:pPr>
                  <w:ins w:id="489" w:author="César Klein" w:date="2024-01-30T15:43:00Z">
                    <w:r>
                      <w:t>salon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2D417F4" w14:textId="77777777" w:rsidR="005D619E" w:rsidRDefault="005D619E">
                  <w:pPr>
                    <w:rPr>
                      <w:ins w:id="490" w:author="César Klein" w:date="2024-01-30T15:43:00Z"/>
                    </w:rPr>
                  </w:pPr>
                  <w:ins w:id="491" w:author="César Klein" w:date="2024-01-30T15:43:00Z">
                    <w:r>
                      <w:t>à l'entrée de l'hôtel, collé contre le mur de droite, un peu décalé sur la gauche proche des WC, il y a 2 canapé</w:t>
                    </w:r>
                  </w:ins>
                </w:p>
              </w:tc>
            </w:tr>
            <w:tr w:rsidR="005D619E" w14:paraId="16AB7E61" w14:textId="77777777">
              <w:trPr>
                <w:ins w:id="492" w:author="César Klein" w:date="2024-01-30T15:43:00Z"/>
              </w:trPr>
              <w:tc>
                <w:tcPr>
                  <w:tcW w:w="0" w:type="auto"/>
                  <w:hideMark/>
                </w:tcPr>
                <w:p w14:paraId="67641BF5" w14:textId="77777777" w:rsidR="005D619E" w:rsidRDefault="005D619E">
                  <w:pPr>
                    <w:rPr>
                      <w:ins w:id="493" w:author="César Klein" w:date="2024-01-30T15:43:00Z"/>
                    </w:rPr>
                  </w:pPr>
                  <w:ins w:id="494" w:author="César Klein" w:date="2024-01-30T15:43:00Z">
                    <w:r>
                      <w:t>salon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6917E6B" w14:textId="77777777" w:rsidR="005D619E" w:rsidRDefault="005D619E">
                  <w:pPr>
                    <w:rPr>
                      <w:ins w:id="495" w:author="César Klein" w:date="2024-01-30T15:43:00Z"/>
                    </w:rPr>
                  </w:pPr>
                  <w:ins w:id="496" w:author="César Klein" w:date="2024-01-30T15:43:00Z">
                    <w:r>
                      <w:t>à l'entrée de l'hôtel, à droite collé à l'escalier, il y a une fausse cheminée</w:t>
                    </w:r>
                  </w:ins>
                </w:p>
              </w:tc>
            </w:tr>
            <w:tr w:rsidR="005D619E" w14:paraId="31EAB498" w14:textId="77777777">
              <w:trPr>
                <w:ins w:id="497" w:author="César Klein" w:date="2024-01-30T15:43:00Z"/>
              </w:trPr>
              <w:tc>
                <w:tcPr>
                  <w:tcW w:w="0" w:type="auto"/>
                  <w:hideMark/>
                </w:tcPr>
                <w:p w14:paraId="4C1C08DC" w14:textId="77777777" w:rsidR="005D619E" w:rsidRDefault="005D619E">
                  <w:pPr>
                    <w:rPr>
                      <w:ins w:id="498" w:author="César Klein" w:date="2024-01-30T15:43:00Z"/>
                    </w:rPr>
                  </w:pPr>
                  <w:ins w:id="499" w:author="César Klein" w:date="2024-01-30T15:43:00Z">
                    <w:r>
                      <w:t>salon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A8CAD8C" w14:textId="77777777" w:rsidR="005D619E" w:rsidRDefault="005D619E">
                  <w:pPr>
                    <w:rPr>
                      <w:ins w:id="500" w:author="César Klein" w:date="2024-01-30T15:43:00Z"/>
                    </w:rPr>
                  </w:pPr>
                  <w:ins w:id="501" w:author="César Klein" w:date="2024-01-30T15:43:00Z">
                    <w:r>
                      <w:t>à l'entrée de l'hôtel, en face de la fausse cheminée, il y a une table basse</w:t>
                    </w:r>
                  </w:ins>
                </w:p>
              </w:tc>
            </w:tr>
            <w:tr w:rsidR="005D619E" w14:paraId="656C4AC0" w14:textId="77777777">
              <w:trPr>
                <w:ins w:id="502" w:author="César Klein" w:date="2024-01-30T15:43:00Z"/>
              </w:trPr>
              <w:tc>
                <w:tcPr>
                  <w:tcW w:w="0" w:type="auto"/>
                  <w:hideMark/>
                </w:tcPr>
                <w:p w14:paraId="141EF1CE" w14:textId="77777777" w:rsidR="005D619E" w:rsidRDefault="005D619E">
                  <w:pPr>
                    <w:rPr>
                      <w:ins w:id="503" w:author="César Klein" w:date="2024-01-30T15:43:00Z"/>
                    </w:rPr>
                  </w:pPr>
                  <w:ins w:id="504" w:author="César Klein" w:date="2024-01-30T15:43:00Z">
                    <w:r>
                      <w:t>salon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22F235D" w14:textId="77777777" w:rsidR="005D619E" w:rsidRDefault="005D619E">
                  <w:pPr>
                    <w:rPr>
                      <w:ins w:id="505" w:author="César Klein" w:date="2024-01-30T15:43:00Z"/>
                    </w:rPr>
                  </w:pPr>
                  <w:ins w:id="506" w:author="César Klein" w:date="2024-01-30T15:43:00Z">
                    <w:r>
                      <w:t>à l'entrée de l'hôtel, au milieu du salon sur le plafond, il y a une lustre</w:t>
                    </w:r>
                  </w:ins>
                </w:p>
              </w:tc>
            </w:tr>
            <w:tr w:rsidR="005D619E" w14:paraId="59C5F53B" w14:textId="77777777">
              <w:trPr>
                <w:ins w:id="507" w:author="César Klein" w:date="2024-01-30T15:43:00Z"/>
              </w:trPr>
              <w:tc>
                <w:tcPr>
                  <w:tcW w:w="0" w:type="auto"/>
                  <w:hideMark/>
                </w:tcPr>
                <w:p w14:paraId="067C88CA" w14:textId="77777777" w:rsidR="005D619E" w:rsidRDefault="005D619E">
                  <w:pPr>
                    <w:rPr>
                      <w:ins w:id="508" w:author="César Klein" w:date="2024-01-30T15:43:00Z"/>
                    </w:rPr>
                  </w:pPr>
                  <w:ins w:id="509" w:author="César Klein" w:date="2024-01-30T15:43:00Z">
                    <w:r>
                      <w:t>salon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72985A1D" w14:textId="77777777" w:rsidR="005D619E" w:rsidRDefault="005D619E">
                  <w:pPr>
                    <w:rPr>
                      <w:ins w:id="510" w:author="César Klein" w:date="2024-01-30T15:43:00Z"/>
                    </w:rPr>
                  </w:pPr>
                  <w:ins w:id="511" w:author="César Klein" w:date="2024-01-30T15:43:00Z">
                    <w:r>
                      <w:t>à l'entrée de l'hôtel, juste derrière la table basse, il y a 2 fauteuils</w:t>
                    </w:r>
                  </w:ins>
                </w:p>
              </w:tc>
            </w:tr>
            <w:tr w:rsidR="005D619E" w14:paraId="52A82F19" w14:textId="77777777">
              <w:trPr>
                <w:ins w:id="512" w:author="César Klein" w:date="2024-01-30T15:43:00Z"/>
              </w:trPr>
              <w:tc>
                <w:tcPr>
                  <w:tcW w:w="0" w:type="auto"/>
                  <w:hideMark/>
                </w:tcPr>
                <w:p w14:paraId="1A5DCB73" w14:textId="77777777" w:rsidR="005D619E" w:rsidRDefault="005D619E">
                  <w:pPr>
                    <w:rPr>
                      <w:ins w:id="513" w:author="César Klein" w:date="2024-01-30T15:43:00Z"/>
                    </w:rPr>
                  </w:pPr>
                  <w:ins w:id="514" w:author="César Klein" w:date="2024-01-30T15:43:00Z">
                    <w:r>
                      <w:t>salon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B52CDA7" w14:textId="77777777" w:rsidR="005D619E" w:rsidRDefault="005D619E">
                  <w:pPr>
                    <w:rPr>
                      <w:ins w:id="515" w:author="César Klein" w:date="2024-01-30T15:43:00Z"/>
                    </w:rPr>
                  </w:pPr>
                  <w:ins w:id="516" w:author="César Klein" w:date="2024-01-30T15:43:00Z">
                    <w:r>
                      <w:t>à l'entrée de l'hôtel, sur la table basse, il y a des BD et des journaux</w:t>
                    </w:r>
                  </w:ins>
                </w:p>
              </w:tc>
            </w:tr>
            <w:tr w:rsidR="005D619E" w14:paraId="0CD13860" w14:textId="77777777">
              <w:trPr>
                <w:ins w:id="517" w:author="César Klein" w:date="2024-01-30T15:43:00Z"/>
              </w:trPr>
              <w:tc>
                <w:tcPr>
                  <w:tcW w:w="0" w:type="auto"/>
                  <w:hideMark/>
                </w:tcPr>
                <w:p w14:paraId="1923AB19" w14:textId="77777777" w:rsidR="005D619E" w:rsidRDefault="005D619E">
                  <w:pPr>
                    <w:rPr>
                      <w:ins w:id="518" w:author="César Klein" w:date="2024-01-30T15:43:00Z"/>
                    </w:rPr>
                  </w:pPr>
                  <w:ins w:id="519" w:author="César Klein" w:date="2024-01-30T15:43:00Z">
                    <w:r>
                      <w:t>salon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867AFD5" w14:textId="77777777" w:rsidR="005D619E" w:rsidRDefault="005D619E">
                  <w:pPr>
                    <w:rPr>
                      <w:ins w:id="520" w:author="César Klein" w:date="2024-01-30T15:43:00Z"/>
                    </w:rPr>
                  </w:pPr>
                  <w:ins w:id="521" w:author="César Klein" w:date="2024-01-30T15:43:00Z">
                    <w:r>
                      <w:t>à l'entrée de l'hôtel, en face des 2 canapés, il y a 1 grand canapé</w:t>
                    </w:r>
                  </w:ins>
                </w:p>
              </w:tc>
            </w:tr>
            <w:tr w:rsidR="005D619E" w14:paraId="7FA68E84" w14:textId="77777777">
              <w:trPr>
                <w:ins w:id="522" w:author="César Klein" w:date="2024-01-30T15:43:00Z"/>
              </w:trPr>
              <w:tc>
                <w:tcPr>
                  <w:tcW w:w="0" w:type="auto"/>
                  <w:hideMark/>
                </w:tcPr>
                <w:p w14:paraId="516C84FA" w14:textId="77777777" w:rsidR="005D619E" w:rsidRDefault="005D619E">
                  <w:pPr>
                    <w:rPr>
                      <w:ins w:id="523" w:author="César Klein" w:date="2024-01-30T15:43:00Z"/>
                    </w:rPr>
                  </w:pPr>
                  <w:ins w:id="524" w:author="César Klein" w:date="2024-01-30T15:43:00Z">
                    <w:r>
                      <w:t>salon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B365D4F" w14:textId="77777777" w:rsidR="005D619E" w:rsidRDefault="005D619E">
                  <w:pPr>
                    <w:rPr>
                      <w:ins w:id="525" w:author="César Klein" w:date="2024-01-30T15:43:00Z"/>
                    </w:rPr>
                  </w:pPr>
                  <w:ins w:id="526" w:author="César Klein" w:date="2024-01-30T15:43:00Z">
                    <w:r>
                      <w:t>à l'entrée de l'hôtel, à gauche des canapés, il y a un porte manteau</w:t>
                    </w:r>
                  </w:ins>
                </w:p>
              </w:tc>
            </w:tr>
          </w:tbl>
          <w:p w14:paraId="33B65098" w14:textId="77777777" w:rsidR="005D619E" w:rsidRDefault="005D619E">
            <w:pPr>
              <w:rPr>
                <w:ins w:id="527" w:author="César Klein" w:date="2024-01-30T15:43:00Z"/>
                <w:rFonts w:ascii="Calibri" w:eastAsia="Calibri" w:hAnsi="Calibri" w:cs="Calibri"/>
              </w:rPr>
            </w:pPr>
          </w:p>
        </w:tc>
      </w:tr>
    </w:tbl>
    <w:p w14:paraId="239CE3D0" w14:textId="77777777" w:rsidR="005D619E" w:rsidRDefault="005D619E" w:rsidP="005D619E">
      <w:pPr>
        <w:rPr>
          <w:ins w:id="528" w:author="César Klein" w:date="2024-01-30T15:43:00Z"/>
          <w:rFonts w:ascii="Calibri" w:eastAsia="Calibri" w:hAnsi="Calibri" w:cs="Calibri"/>
        </w:rPr>
      </w:pPr>
    </w:p>
    <w:p w14:paraId="54DC719C" w14:textId="77777777" w:rsidR="00B13CB9" w:rsidRDefault="00B13CB9" w:rsidP="00B13CB9">
      <w:pPr>
        <w:pStyle w:val="Informations"/>
      </w:pPr>
    </w:p>
    <w:p w14:paraId="27FF5FB7" w14:textId="77777777" w:rsidR="00446E95" w:rsidRPr="00A400FD" w:rsidRDefault="00446E95" w:rsidP="00446E95">
      <w:pPr>
        <w:pStyle w:val="Titre1"/>
      </w:pPr>
      <w:bookmarkStart w:id="529" w:name="_Toc128323768"/>
      <w:r>
        <w:lastRenderedPageBreak/>
        <w:t>Conception</w:t>
      </w:r>
      <w:bookmarkEnd w:id="529"/>
    </w:p>
    <w:p w14:paraId="0B07B47E" w14:textId="77777777" w:rsidR="00446E95" w:rsidRDefault="00446E95" w:rsidP="008E53F9">
      <w:pPr>
        <w:pStyle w:val="Titre2"/>
      </w:pPr>
      <w:bookmarkStart w:id="530" w:name="_Toc128323769"/>
      <w:r>
        <w:t>Architecture</w:t>
      </w:r>
      <w:bookmarkEnd w:id="530"/>
    </w:p>
    <w:p w14:paraId="41A4046A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4C4A2AA7" w14:textId="77777777" w:rsidR="00446E95" w:rsidRDefault="00446E95" w:rsidP="008E53F9">
      <w:pPr>
        <w:pStyle w:val="Titre2"/>
      </w:pPr>
      <w:bookmarkStart w:id="531" w:name="_Toc128323770"/>
      <w:r>
        <w:t>Modèles de donnée</w:t>
      </w:r>
      <w:bookmarkEnd w:id="531"/>
    </w:p>
    <w:p w14:paraId="545321D5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1445C811" w14:textId="77777777" w:rsidR="00446E95" w:rsidRDefault="00446E95" w:rsidP="00446E95">
      <w:pPr>
        <w:pStyle w:val="Informations"/>
      </w:pPr>
    </w:p>
    <w:p w14:paraId="5418E5ED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5A39A650" w14:textId="77777777" w:rsidR="00446E95" w:rsidRDefault="00446E95" w:rsidP="00446E95">
      <w:pPr>
        <w:pStyle w:val="Informations"/>
      </w:pPr>
    </w:p>
    <w:p w14:paraId="70AE3682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666E0532" w14:textId="77777777" w:rsidR="007F30AE" w:rsidRPr="007F30AE" w:rsidRDefault="005C1848" w:rsidP="008E53F9">
      <w:pPr>
        <w:pStyle w:val="Titre2"/>
      </w:pPr>
      <w:bookmarkStart w:id="532" w:name="_Toc128323771"/>
      <w:bookmarkEnd w:id="27"/>
      <w:bookmarkEnd w:id="28"/>
      <w:r>
        <w:t>Implémentations spécifiques</w:t>
      </w:r>
      <w:bookmarkEnd w:id="532"/>
    </w:p>
    <w:p w14:paraId="25CA45A1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5BDDEBA2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6BA57DE4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46DB7E14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6D808E9E" w14:textId="77777777" w:rsidR="007F30AE" w:rsidRPr="007F30AE" w:rsidRDefault="007F30AE" w:rsidP="008E53F9">
      <w:pPr>
        <w:pStyle w:val="Titre1"/>
      </w:pPr>
      <w:bookmarkStart w:id="533" w:name="_Toc532179964"/>
      <w:bookmarkStart w:id="534" w:name="_Toc165969648"/>
      <w:bookmarkStart w:id="535" w:name="_Toc128323772"/>
      <w:r w:rsidRPr="007F30AE">
        <w:t>Réalisation</w:t>
      </w:r>
      <w:bookmarkEnd w:id="533"/>
      <w:bookmarkEnd w:id="534"/>
      <w:bookmarkEnd w:id="535"/>
    </w:p>
    <w:p w14:paraId="77EC3CEE" w14:textId="77777777" w:rsidR="007F30AE" w:rsidRPr="007F30AE" w:rsidRDefault="00116F07" w:rsidP="008E53F9">
      <w:pPr>
        <w:pStyle w:val="Titre2"/>
      </w:pPr>
      <w:bookmarkStart w:id="536" w:name="_Toc128323773"/>
      <w:r>
        <w:t>Installation de l’e</w:t>
      </w:r>
      <w:r w:rsidR="005C1848">
        <w:t>nvironnement de travail</w:t>
      </w:r>
      <w:bookmarkEnd w:id="536"/>
    </w:p>
    <w:p w14:paraId="3CEA6847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07AF4257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6990AF36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E9E9FE1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56685ED7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7D0B51B7" w14:textId="77777777" w:rsidR="00116F07" w:rsidRDefault="00116F07" w:rsidP="00116F07">
      <w:pPr>
        <w:pStyle w:val="Titre2"/>
      </w:pPr>
      <w:bookmarkStart w:id="537" w:name="_Toc128323774"/>
      <w:r>
        <w:t>Installation</w:t>
      </w:r>
    </w:p>
    <w:p w14:paraId="364AE419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(staging server) et/ou de production</w:t>
      </w:r>
    </w:p>
    <w:p w14:paraId="721D6E6B" w14:textId="77777777" w:rsidR="005C1848" w:rsidRPr="007F30AE" w:rsidRDefault="005C1848" w:rsidP="005C1848">
      <w:pPr>
        <w:pStyle w:val="Titre2"/>
      </w:pPr>
      <w:r>
        <w:t>Planification détaillée</w:t>
      </w:r>
      <w:bookmarkEnd w:id="537"/>
    </w:p>
    <w:p w14:paraId="6E21E8D1" w14:textId="77777777" w:rsidR="005C1848" w:rsidRDefault="005C1848" w:rsidP="005C1848">
      <w:pPr>
        <w:pStyle w:val="Informations"/>
      </w:pPr>
      <w:bookmarkStart w:id="538" w:name="_Toc532179961"/>
      <w:r>
        <w:t>Liste des sprints avec les stories qui ont été réalisées dans chacun.</w:t>
      </w:r>
    </w:p>
    <w:p w14:paraId="25ED9423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2658C015" w14:textId="77777777" w:rsidR="00505421" w:rsidRPr="007F30AE" w:rsidRDefault="00F16ADE" w:rsidP="008E53F9">
      <w:pPr>
        <w:pStyle w:val="Titre2"/>
      </w:pPr>
      <w:bookmarkStart w:id="539" w:name="_Toc128323775"/>
      <w:bookmarkEnd w:id="538"/>
      <w:r>
        <w:t>Journal de Bord</w:t>
      </w:r>
      <w:bookmarkEnd w:id="539"/>
    </w:p>
    <w:p w14:paraId="35CDB667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2FDB5FEA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0DFB6D53" w14:textId="77777777" w:rsidR="007F30AE" w:rsidRPr="007F30AE" w:rsidRDefault="007F30AE" w:rsidP="008E53F9">
      <w:pPr>
        <w:pStyle w:val="Titre1"/>
      </w:pPr>
      <w:bookmarkStart w:id="540" w:name="_Toc532179966"/>
      <w:bookmarkStart w:id="541" w:name="_Toc165969650"/>
      <w:bookmarkStart w:id="542" w:name="_Toc128323776"/>
      <w:r w:rsidRPr="007F30AE">
        <w:t>Tests</w:t>
      </w:r>
      <w:bookmarkEnd w:id="540"/>
      <w:bookmarkEnd w:id="541"/>
      <w:bookmarkEnd w:id="542"/>
    </w:p>
    <w:p w14:paraId="019DD06A" w14:textId="77777777" w:rsidR="005C1848" w:rsidRDefault="005C1848" w:rsidP="008E53F9">
      <w:pPr>
        <w:pStyle w:val="Titre2"/>
      </w:pPr>
      <w:bookmarkStart w:id="543" w:name="_Toc128323777"/>
      <w:bookmarkStart w:id="544" w:name="_Toc532179968"/>
      <w:bookmarkStart w:id="545" w:name="_Toc165969652"/>
      <w:bookmarkStart w:id="546" w:name="_Ref308525868"/>
      <w:r>
        <w:t>Stratégie de test</w:t>
      </w:r>
      <w:bookmarkEnd w:id="543"/>
    </w:p>
    <w:p w14:paraId="1E511C05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8ACB76C" w14:textId="77777777" w:rsidR="007F30AE" w:rsidRPr="007F30AE" w:rsidRDefault="007F30AE" w:rsidP="008E53F9">
      <w:pPr>
        <w:pStyle w:val="Titre2"/>
      </w:pPr>
      <w:bookmarkStart w:id="547" w:name="_Toc128323778"/>
      <w:r w:rsidRPr="007F30AE">
        <w:t>Dossier des tests</w:t>
      </w:r>
      <w:bookmarkEnd w:id="544"/>
      <w:bookmarkEnd w:id="545"/>
      <w:bookmarkEnd w:id="546"/>
      <w:bookmarkEnd w:id="547"/>
    </w:p>
    <w:p w14:paraId="050573C8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3D376AB4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12054F93" w14:textId="77777777" w:rsidR="002B1E09" w:rsidRPr="00920F4E" w:rsidRDefault="002B1E09" w:rsidP="002B1E09">
      <w:pPr>
        <w:pStyle w:val="Titre2"/>
      </w:pPr>
      <w:bookmarkStart w:id="548" w:name="_Toc128323779"/>
      <w:r>
        <w:t>Problèmes restants</w:t>
      </w:r>
      <w:bookmarkEnd w:id="548"/>
    </w:p>
    <w:p w14:paraId="70CA83D4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4305C85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6E5A2192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12C6D447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70CA738B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21BF8DD7" w14:textId="77777777" w:rsidR="007F30AE" w:rsidRPr="007F30AE" w:rsidRDefault="007F30AE" w:rsidP="008E53F9">
      <w:pPr>
        <w:pStyle w:val="Titre1"/>
      </w:pPr>
      <w:bookmarkStart w:id="549" w:name="_Toc165969653"/>
      <w:bookmarkStart w:id="550" w:name="_Toc128323780"/>
      <w:r w:rsidRPr="007F30AE">
        <w:lastRenderedPageBreak/>
        <w:t>Conclusion</w:t>
      </w:r>
      <w:bookmarkEnd w:id="549"/>
      <w:bookmarkEnd w:id="550"/>
    </w:p>
    <w:p w14:paraId="4CB12BC6" w14:textId="77777777" w:rsidR="007F30AE" w:rsidRPr="00152A26" w:rsidRDefault="007F30AE" w:rsidP="008E53F9">
      <w:pPr>
        <w:pStyle w:val="Titre2"/>
      </w:pPr>
      <w:bookmarkStart w:id="551" w:name="_Toc165969654"/>
      <w:bookmarkStart w:id="552" w:name="_Toc128323781"/>
      <w:r w:rsidRPr="00152A26">
        <w:t xml:space="preserve">Bilan des </w:t>
      </w:r>
      <w:bookmarkEnd w:id="551"/>
      <w:r w:rsidR="008E53F9">
        <w:t>fonctionnalités demandées</w:t>
      </w:r>
      <w:bookmarkEnd w:id="552"/>
    </w:p>
    <w:p w14:paraId="43E92D63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37EFC5D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19A46DFB" w14:textId="77777777" w:rsidR="007F30AE" w:rsidRPr="007F30AE" w:rsidRDefault="007F30AE" w:rsidP="008E53F9">
      <w:pPr>
        <w:pStyle w:val="Titre2"/>
      </w:pPr>
      <w:bookmarkStart w:id="553" w:name="_Toc165969655"/>
      <w:bookmarkStart w:id="554" w:name="_Toc128323782"/>
      <w:r w:rsidRPr="007F30AE">
        <w:t>Bilan de la planification</w:t>
      </w:r>
      <w:bookmarkEnd w:id="553"/>
      <w:bookmarkEnd w:id="554"/>
    </w:p>
    <w:p w14:paraId="541BE2C4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4CD755F7" w14:textId="77777777" w:rsidR="007F30AE" w:rsidRPr="007F30AE" w:rsidRDefault="007F30AE" w:rsidP="008E53F9">
      <w:pPr>
        <w:pStyle w:val="Titre2"/>
      </w:pPr>
      <w:bookmarkStart w:id="555" w:name="_Toc165969656"/>
      <w:bookmarkStart w:id="556" w:name="_Toc128323783"/>
      <w:r w:rsidRPr="007F30AE">
        <w:t>Bilan personnel</w:t>
      </w:r>
      <w:bookmarkEnd w:id="555"/>
      <w:bookmarkEnd w:id="556"/>
    </w:p>
    <w:p w14:paraId="7C09B99F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1C230140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05F3AABA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6FE95711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5BE1B8A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49335A6B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52209A2E" w14:textId="77777777" w:rsidR="007F30AE" w:rsidRPr="007F30AE" w:rsidRDefault="007F30AE" w:rsidP="008E53F9">
      <w:pPr>
        <w:pStyle w:val="Titre1"/>
      </w:pPr>
      <w:bookmarkStart w:id="557" w:name="_Toc532179971"/>
      <w:bookmarkStart w:id="558" w:name="_Toc165969657"/>
      <w:bookmarkStart w:id="559" w:name="_Toc128323784"/>
      <w:r w:rsidRPr="007F30AE">
        <w:t>Divers</w:t>
      </w:r>
      <w:bookmarkEnd w:id="557"/>
      <w:bookmarkEnd w:id="558"/>
      <w:bookmarkEnd w:id="559"/>
    </w:p>
    <w:p w14:paraId="47C7B259" w14:textId="77777777" w:rsidR="007F30AE" w:rsidRPr="007F30AE" w:rsidRDefault="007F30AE" w:rsidP="008E53F9">
      <w:pPr>
        <w:pStyle w:val="Titre2"/>
      </w:pPr>
      <w:bookmarkStart w:id="560" w:name="_Toc532179972"/>
      <w:bookmarkStart w:id="561" w:name="_Toc165969658"/>
      <w:bookmarkStart w:id="562" w:name="_Toc128323785"/>
      <w:r w:rsidRPr="007F30AE">
        <w:t>Journal de travail</w:t>
      </w:r>
      <w:bookmarkEnd w:id="560"/>
      <w:bookmarkEnd w:id="561"/>
      <w:bookmarkEnd w:id="562"/>
    </w:p>
    <w:p w14:paraId="5311DFCA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6FC331F4" w14:textId="77777777" w:rsidR="007F30AE" w:rsidRPr="007F30AE" w:rsidRDefault="00A3107E" w:rsidP="008E53F9">
      <w:pPr>
        <w:pStyle w:val="Titre2"/>
      </w:pPr>
      <w:bookmarkStart w:id="563" w:name="_Toc128323786"/>
      <w:r>
        <w:t>Bibliographie</w:t>
      </w:r>
      <w:bookmarkEnd w:id="563"/>
    </w:p>
    <w:p w14:paraId="2E605B39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1985DAB" w14:textId="77777777" w:rsidR="00903FEF" w:rsidRPr="007F30AE" w:rsidRDefault="00903FEF" w:rsidP="008E53F9">
      <w:pPr>
        <w:pStyle w:val="Titre2"/>
      </w:pPr>
      <w:bookmarkStart w:id="564" w:name="_Toc128323787"/>
      <w:r>
        <w:t>Webographie</w:t>
      </w:r>
      <w:bookmarkEnd w:id="564"/>
    </w:p>
    <w:p w14:paraId="0D4E394C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0CF8D9BA" w14:textId="77777777" w:rsidR="00903FEF" w:rsidRPr="007F30AE" w:rsidRDefault="00903FEF" w:rsidP="008E53F9">
      <w:pPr>
        <w:pStyle w:val="Titre1"/>
      </w:pPr>
      <w:bookmarkStart w:id="565" w:name="_Toc128323788"/>
      <w:r>
        <w:t>Annexes</w:t>
      </w:r>
      <w:bookmarkEnd w:id="565"/>
    </w:p>
    <w:p w14:paraId="41C56220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4C52503F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CDD6CF0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5A8E3D1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70A63" w14:textId="77777777" w:rsidR="00222F3F" w:rsidRDefault="00222F3F">
      <w:r>
        <w:separator/>
      </w:r>
    </w:p>
  </w:endnote>
  <w:endnote w:type="continuationSeparator" w:id="0">
    <w:p w14:paraId="0B10D0C8" w14:textId="77777777" w:rsidR="00222F3F" w:rsidRDefault="00222F3F">
      <w:r>
        <w:continuationSeparator/>
      </w:r>
    </w:p>
  </w:endnote>
  <w:endnote w:type="continuationNotice" w:id="1">
    <w:p w14:paraId="18D5166A" w14:textId="77777777" w:rsidR="00222F3F" w:rsidRDefault="00222F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FF5A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09"/>
      <w:gridCol w:w="3028"/>
    </w:tblGrid>
    <w:tr w:rsidR="00AA4393" w:rsidRPr="00000197" w14:paraId="17AD277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24164104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5D24E9">
            <w:fldChar w:fldCharType="begin"/>
          </w:r>
          <w:r w:rsidR="005D24E9">
            <w:instrText xml:space="preserve"> AUTHOR   \* MERGEFORMAT </w:instrText>
          </w:r>
          <w:r w:rsidR="005D24E9">
            <w:fldChar w:fldCharType="separate"/>
          </w:r>
          <w:r w:rsidR="00BE2EBD" w:rsidRPr="00BE2EBD">
            <w:rPr>
              <w:rFonts w:cs="Arial"/>
              <w:noProof/>
              <w:szCs w:val="16"/>
            </w:rPr>
            <w:t>César Klein</w:t>
          </w:r>
          <w:r w:rsidR="005D24E9">
            <w:rPr>
              <w:rFonts w:cs="Arial"/>
              <w:noProof/>
              <w:szCs w:val="16"/>
            </w:rPr>
            <w:fldChar w:fldCharType="end"/>
          </w:r>
        </w:p>
        <w:p w14:paraId="04C90B47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FC2479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B410016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E2EBD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DDB66B6" w14:textId="77777777" w:rsidTr="00E52B61">
      <w:trPr>
        <w:jc w:val="center"/>
      </w:trPr>
      <w:tc>
        <w:tcPr>
          <w:tcW w:w="3510" w:type="dxa"/>
          <w:vAlign w:val="center"/>
        </w:tcPr>
        <w:p w14:paraId="68D06B3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EAD9BB6" w14:textId="617CED9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D2397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D2397">
            <w:rPr>
              <w:rStyle w:val="Numrodepage"/>
              <w:rFonts w:cs="Arial"/>
              <w:noProof/>
              <w:szCs w:val="16"/>
            </w:rPr>
            <w:t>9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53B453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E2EBD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4A9DF43" w14:textId="77777777" w:rsidTr="00E52B61">
      <w:trPr>
        <w:jc w:val="center"/>
      </w:trPr>
      <w:tc>
        <w:tcPr>
          <w:tcW w:w="3510" w:type="dxa"/>
          <w:vAlign w:val="center"/>
        </w:tcPr>
        <w:p w14:paraId="75002723" w14:textId="17528C32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5D24E9">
            <w:fldChar w:fldCharType="begin"/>
          </w:r>
          <w:r w:rsidR="005D24E9">
            <w:instrText xml:space="preserve"> REVNUM   \* MERGEFORMAT </w:instrText>
          </w:r>
          <w:r w:rsidR="005D24E9">
            <w:fldChar w:fldCharType="separate"/>
          </w:r>
          <w:r w:rsidR="00BE2EBD" w:rsidRPr="00BE2EBD">
            <w:rPr>
              <w:rFonts w:cs="Arial"/>
              <w:noProof/>
              <w:szCs w:val="16"/>
            </w:rPr>
            <w:t>1</w:t>
          </w:r>
          <w:r w:rsidR="005D24E9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D2397">
            <w:rPr>
              <w:rFonts w:cs="Arial"/>
              <w:noProof/>
              <w:szCs w:val="16"/>
            </w:rPr>
            <w:t>30.01.2024 15:41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1EA4D72" w14:textId="77777777" w:rsidR="00AA4393" w:rsidRPr="00000197" w:rsidRDefault="005D24E9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BE2EBD" w:rsidRPr="00BE2EBD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73E6E6CD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FA22B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60811" w14:textId="77777777" w:rsidR="00222F3F" w:rsidRDefault="00222F3F">
      <w:r>
        <w:separator/>
      </w:r>
    </w:p>
  </w:footnote>
  <w:footnote w:type="continuationSeparator" w:id="0">
    <w:p w14:paraId="7830E775" w14:textId="77777777" w:rsidR="00222F3F" w:rsidRDefault="00222F3F">
      <w:r>
        <w:continuationSeparator/>
      </w:r>
    </w:p>
  </w:footnote>
  <w:footnote w:type="continuationNotice" w:id="1">
    <w:p w14:paraId="50D567B0" w14:textId="77777777" w:rsidR="00222F3F" w:rsidRDefault="00222F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89E58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DF928FB" w14:textId="77777777">
      <w:trPr>
        <w:trHeight w:val="536"/>
        <w:jc w:val="center"/>
      </w:trPr>
      <w:tc>
        <w:tcPr>
          <w:tcW w:w="2445" w:type="dxa"/>
          <w:vAlign w:val="center"/>
        </w:tcPr>
        <w:p w14:paraId="1F78A53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2670D76" w14:textId="77777777" w:rsidR="00AA4393" w:rsidRPr="00B4738A" w:rsidRDefault="00AA4393" w:rsidP="00B4738A"/>
      </w:tc>
      <w:tc>
        <w:tcPr>
          <w:tcW w:w="2283" w:type="dxa"/>
          <w:vAlign w:val="center"/>
        </w:tcPr>
        <w:p w14:paraId="767C69F1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AA5E458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EF49E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ésar Klein">
    <w15:presenceInfo w15:providerId="None" w15:userId="César Kle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B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0F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22F3F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D24E9"/>
    <w:rsid w:val="005D619E"/>
    <w:rsid w:val="005E6192"/>
    <w:rsid w:val="005E6B56"/>
    <w:rsid w:val="00615583"/>
    <w:rsid w:val="00636B4D"/>
    <w:rsid w:val="00645760"/>
    <w:rsid w:val="00656974"/>
    <w:rsid w:val="00687391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56409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61833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E2EBD"/>
    <w:rsid w:val="00BE72D6"/>
    <w:rsid w:val="00BF7A15"/>
    <w:rsid w:val="00C20939"/>
    <w:rsid w:val="00C329D7"/>
    <w:rsid w:val="00C33C51"/>
    <w:rsid w:val="00C90570"/>
    <w:rsid w:val="00CB712D"/>
    <w:rsid w:val="00CD1A2D"/>
    <w:rsid w:val="00CD2397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43DDA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F3D5E22A-1D3B-4B8A-B22F-18F60F71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uiPriority w:val="99"/>
    <w:unhideWhenUsed/>
    <w:rsid w:val="00F43D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Rvision">
    <w:name w:val="Revision"/>
    <w:hidden/>
    <w:uiPriority w:val="99"/>
    <w:semiHidden/>
    <w:rsid w:val="00CD2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fi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klein\Documents\GitHub\ICT-306-%20repos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6C84AB-543B-4F0A-BDCF-D18A1044D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39</TotalTime>
  <Pages>9</Pages>
  <Words>2789</Words>
  <Characters>15340</Characters>
  <Application>Microsoft Office Word</Application>
  <DocSecurity>0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18093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César Klein</dc:creator>
  <cp:lastModifiedBy>César Klein</cp:lastModifiedBy>
  <cp:revision>1</cp:revision>
  <cp:lastPrinted>2009-09-04T13:21:00Z</cp:lastPrinted>
  <dcterms:created xsi:type="dcterms:W3CDTF">2024-01-29T10:23:00Z</dcterms:created>
  <dcterms:modified xsi:type="dcterms:W3CDTF">2024-01-30T14:45:00Z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